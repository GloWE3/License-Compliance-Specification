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DF0" w:rsidRPr="004E727D" w:rsidRDefault="00DD3DF0" w:rsidP="00DD3DF0">
      <w:pPr>
        <w:jc w:val="center"/>
        <w:rPr>
          <w:rFonts w:ascii="Candara" w:hAnsi="Candara"/>
          <w:b/>
          <w:strike/>
          <w:color w:val="1F497D" w:themeColor="text2"/>
          <w:sz w:val="4"/>
        </w:rPr>
      </w:pPr>
    </w:p>
    <w:p w:rsidR="00DD3DF0" w:rsidRDefault="00DD3DF0" w:rsidP="00DD3DF0">
      <w:pPr>
        <w:pBdr>
          <w:top w:val="single" w:sz="6" w:space="1" w:color="auto"/>
          <w:bottom w:val="single" w:sz="6" w:space="1" w:color="auto"/>
        </w:pBdr>
        <w:jc w:val="right"/>
        <w:rPr>
          <w:rFonts w:ascii="Calibri" w:hAnsi="Calibri"/>
          <w:b/>
          <w:color w:val="1F497D" w:themeColor="text2"/>
          <w:sz w:val="40"/>
        </w:rPr>
      </w:pPr>
    </w:p>
    <w:p w:rsidR="00DD3DF0" w:rsidRPr="006B3979" w:rsidRDefault="00DD3DF0" w:rsidP="00DD3DF0">
      <w:pPr>
        <w:pBdr>
          <w:top w:val="single" w:sz="6" w:space="1" w:color="auto"/>
          <w:bottom w:val="single" w:sz="6" w:space="1" w:color="auto"/>
        </w:pBdr>
        <w:tabs>
          <w:tab w:val="left" w:pos="1150"/>
          <w:tab w:val="right" w:pos="9360"/>
        </w:tabs>
        <w:jc w:val="left"/>
        <w:rPr>
          <w:rFonts w:ascii="Calibri" w:hAnsi="Calibri"/>
          <w:b/>
          <w:color w:val="1F497D" w:themeColor="text2"/>
          <w:sz w:val="48"/>
        </w:rPr>
      </w:pPr>
      <w:r w:rsidRPr="006B3979">
        <w:rPr>
          <w:rFonts w:ascii="Calibri" w:hAnsi="Calibri"/>
          <w:b/>
          <w:color w:val="1F497D" w:themeColor="text2"/>
          <w:sz w:val="48"/>
          <w:lang w:val="ru-RU"/>
        </w:rPr>
        <w:tab/>
      </w:r>
      <w:r w:rsidRPr="006B3979">
        <w:rPr>
          <w:rFonts w:ascii="Calibri" w:hAnsi="Calibri"/>
          <w:b/>
          <w:color w:val="1F497D" w:themeColor="text2"/>
          <w:sz w:val="48"/>
          <w:lang w:val="ru-RU"/>
        </w:rPr>
        <w:tab/>
        <w:t xml:space="preserve">Спецификация OpenChain </w:t>
      </w:r>
    </w:p>
    <w:p w:rsidR="00DD3DF0" w:rsidRDefault="00DD3DF0" w:rsidP="00DD3DF0">
      <w:pPr>
        <w:pBdr>
          <w:top w:val="single" w:sz="6" w:space="1" w:color="auto"/>
          <w:bottom w:val="single" w:sz="6" w:space="1" w:color="auto"/>
        </w:pBdr>
        <w:jc w:val="right"/>
        <w:rPr>
          <w:rFonts w:ascii="Calibri" w:hAnsi="Calibri"/>
          <w:color w:val="1F497D" w:themeColor="text2"/>
          <w:sz w:val="32"/>
          <w:szCs w:val="36"/>
        </w:rPr>
      </w:pPr>
      <w:r w:rsidRPr="006B3979">
        <w:rPr>
          <w:rFonts w:ascii="Calibri" w:hAnsi="Calibri"/>
          <w:color w:val="1F497D" w:themeColor="text2"/>
          <w:sz w:val="32"/>
          <w:szCs w:val="36"/>
          <w:lang w:val="ru-RU"/>
        </w:rPr>
        <w:t xml:space="preserve">Версия 1.2 </w:t>
      </w:r>
    </w:p>
    <w:p w:rsidR="00DD3DF0" w:rsidRPr="00661E9D" w:rsidRDefault="00DD3DF0" w:rsidP="00DD3DF0">
      <w:pPr>
        <w:pBdr>
          <w:top w:val="single" w:sz="6" w:space="1" w:color="auto"/>
          <w:bottom w:val="single" w:sz="6" w:space="1" w:color="auto"/>
        </w:pBdr>
        <w:jc w:val="center"/>
        <w:rPr>
          <w:rFonts w:ascii="Candara" w:hAnsi="Candara"/>
          <w:b/>
          <w:color w:val="1F497D" w:themeColor="text2"/>
          <w:sz w:val="32"/>
        </w:rPr>
      </w:pPr>
    </w:p>
    <w:p w:rsidR="00DD3DF0" w:rsidRDefault="00DD3DF0" w:rsidP="00DD3DF0">
      <w:pPr>
        <w:pBdr>
          <w:top w:val="single" w:sz="6" w:space="1" w:color="auto"/>
          <w:bottom w:val="single" w:sz="6" w:space="1" w:color="auto"/>
        </w:pBdr>
        <w:jc w:val="left"/>
        <w:rPr>
          <w:b/>
          <w:sz w:val="28"/>
          <w:highlight w:val="yellow"/>
        </w:rPr>
      </w:pPr>
    </w:p>
    <w:p w:rsidR="00DD3DF0" w:rsidRDefault="00DD3DF0" w:rsidP="00DD3DF0">
      <w:pPr>
        <w:pBdr>
          <w:top w:val="single" w:sz="6" w:space="1" w:color="auto"/>
          <w:bottom w:val="single" w:sz="6" w:space="1" w:color="auto"/>
        </w:pBdr>
        <w:jc w:val="left"/>
        <w:rPr>
          <w:b/>
          <w:sz w:val="28"/>
          <w:highlight w:val="yellow"/>
        </w:rPr>
      </w:pPr>
    </w:p>
    <w:p w:rsidR="00DD3DF0" w:rsidRDefault="00DD3DF0" w:rsidP="00DD3DF0">
      <w:pPr>
        <w:pBdr>
          <w:top w:val="single" w:sz="6" w:space="1" w:color="auto"/>
          <w:bottom w:val="single" w:sz="6" w:space="1" w:color="auto"/>
        </w:pBdr>
        <w:jc w:val="left"/>
        <w:rPr>
          <w:b/>
          <w:sz w:val="28"/>
          <w:highlight w:val="yellow"/>
        </w:rPr>
      </w:pPr>
    </w:p>
    <w:p w:rsidR="00DD3DF0" w:rsidRDefault="00DD3DF0" w:rsidP="00DD3DF0">
      <w:pPr>
        <w:pBdr>
          <w:top w:val="single" w:sz="6" w:space="1" w:color="auto"/>
          <w:bottom w:val="single" w:sz="6" w:space="1" w:color="auto"/>
        </w:pBdr>
        <w:rPr>
          <w:b/>
          <w:sz w:val="28"/>
          <w:highlight w:val="yellow"/>
        </w:rPr>
      </w:pPr>
    </w:p>
    <w:p w:rsidR="00DD3DF0" w:rsidRDefault="00DD3DF0" w:rsidP="00DD3DF0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</w:rPr>
      </w:pPr>
    </w:p>
    <w:p w:rsidR="00DD3DF0" w:rsidRDefault="00DD3DF0" w:rsidP="00DD3DF0">
      <w:pPr>
        <w:pBdr>
          <w:top w:val="single" w:sz="6" w:space="1" w:color="auto"/>
          <w:bottom w:val="single" w:sz="6" w:space="1" w:color="auto"/>
        </w:pBdr>
        <w:jc w:val="right"/>
        <w:rPr>
          <w:b/>
          <w:sz w:val="28"/>
        </w:rPr>
      </w:pPr>
    </w:p>
    <w:p w:rsidR="00DD3DF0" w:rsidRDefault="00DD3DF0" w:rsidP="00DD3DF0">
      <w:pPr>
        <w:pBdr>
          <w:top w:val="single" w:sz="6" w:space="1" w:color="auto"/>
          <w:bottom w:val="single" w:sz="6" w:space="1" w:color="auto"/>
        </w:pBdr>
        <w:jc w:val="right"/>
        <w:rPr>
          <w:b/>
          <w:sz w:val="28"/>
        </w:rPr>
      </w:pPr>
    </w:p>
    <w:p w:rsidR="00DD3DF0" w:rsidRDefault="00DD3DF0" w:rsidP="00DD3DF0">
      <w:pPr>
        <w:pBdr>
          <w:top w:val="single" w:sz="6" w:space="1" w:color="auto"/>
          <w:bottom w:val="single" w:sz="6" w:space="1" w:color="auto"/>
        </w:pBdr>
        <w:jc w:val="right"/>
        <w:rPr>
          <w:b/>
          <w:sz w:val="28"/>
        </w:rPr>
      </w:pPr>
    </w:p>
    <w:p w:rsidR="00DD3DF0" w:rsidRDefault="00DD3DF0" w:rsidP="00DD3DF0">
      <w:pPr>
        <w:pBdr>
          <w:top w:val="single" w:sz="6" w:space="1" w:color="auto"/>
          <w:bottom w:val="single" w:sz="6" w:space="1" w:color="auto"/>
        </w:pBdr>
        <w:jc w:val="right"/>
        <w:rPr>
          <w:b/>
          <w:sz w:val="28"/>
        </w:rPr>
      </w:pPr>
    </w:p>
    <w:p w:rsidR="00DD3DF0" w:rsidRDefault="00DD3DF0" w:rsidP="00DD3DF0">
      <w:pPr>
        <w:pBdr>
          <w:top w:val="single" w:sz="6" w:space="1" w:color="auto"/>
          <w:bottom w:val="single" w:sz="6" w:space="1" w:color="auto"/>
        </w:pBdr>
        <w:jc w:val="right"/>
        <w:rPr>
          <w:b/>
          <w:sz w:val="28"/>
        </w:rPr>
      </w:pPr>
    </w:p>
    <w:p w:rsidR="00DD3DF0" w:rsidRDefault="00DD3DF0" w:rsidP="00DD3DF0">
      <w:pPr>
        <w:pBdr>
          <w:top w:val="single" w:sz="6" w:space="1" w:color="auto"/>
          <w:bottom w:val="single" w:sz="6" w:space="1" w:color="auto"/>
        </w:pBdr>
        <w:jc w:val="right"/>
        <w:rPr>
          <w:b/>
          <w:sz w:val="28"/>
        </w:rPr>
      </w:pPr>
    </w:p>
    <w:p w:rsidR="00DD3DF0" w:rsidRDefault="00DD3DF0" w:rsidP="00DD3DF0">
      <w:pPr>
        <w:pBdr>
          <w:top w:val="single" w:sz="6" w:space="1" w:color="auto"/>
          <w:bottom w:val="single" w:sz="6" w:space="1" w:color="auto"/>
        </w:pBdr>
        <w:jc w:val="right"/>
        <w:rPr>
          <w:b/>
          <w:sz w:val="28"/>
        </w:rPr>
      </w:pPr>
    </w:p>
    <w:p w:rsidR="00DD3DF0" w:rsidRDefault="00DD3DF0" w:rsidP="00DD3DF0">
      <w:pPr>
        <w:pBdr>
          <w:top w:val="single" w:sz="6" w:space="1" w:color="auto"/>
          <w:bottom w:val="single" w:sz="6" w:space="1" w:color="auto"/>
        </w:pBdr>
        <w:jc w:val="right"/>
        <w:rPr>
          <w:b/>
          <w:sz w:val="28"/>
        </w:rPr>
      </w:pPr>
    </w:p>
    <w:p w:rsidR="00DD3DF0" w:rsidRDefault="00DD3DF0" w:rsidP="00DD3DF0">
      <w:pPr>
        <w:pBdr>
          <w:top w:val="single" w:sz="6" w:space="1" w:color="auto"/>
          <w:bottom w:val="single" w:sz="6" w:space="1" w:color="auto"/>
        </w:pBdr>
        <w:jc w:val="right"/>
        <w:rPr>
          <w:b/>
          <w:sz w:val="28"/>
        </w:rPr>
      </w:pPr>
    </w:p>
    <w:p w:rsidR="00DD3DF0" w:rsidRDefault="00DD3DF0" w:rsidP="00DD3DF0">
      <w:pPr>
        <w:pBdr>
          <w:top w:val="single" w:sz="6" w:space="1" w:color="auto"/>
          <w:bottom w:val="single" w:sz="6" w:space="1" w:color="auto"/>
        </w:pBdr>
        <w:jc w:val="right"/>
        <w:rPr>
          <w:b/>
          <w:sz w:val="28"/>
        </w:rPr>
      </w:pPr>
    </w:p>
    <w:p w:rsidR="00DD3DF0" w:rsidRDefault="00DD3DF0" w:rsidP="00DD3DF0">
      <w:pPr>
        <w:pBdr>
          <w:top w:val="single" w:sz="6" w:space="1" w:color="auto"/>
          <w:bottom w:val="single" w:sz="6" w:space="1" w:color="auto"/>
        </w:pBdr>
        <w:jc w:val="right"/>
        <w:rPr>
          <w:b/>
          <w:sz w:val="28"/>
        </w:rPr>
      </w:pPr>
    </w:p>
    <w:p w:rsidR="00DD3DF0" w:rsidRDefault="00DD3DF0" w:rsidP="00DD3DF0">
      <w:pPr>
        <w:pBdr>
          <w:top w:val="single" w:sz="6" w:space="1" w:color="auto"/>
          <w:bottom w:val="single" w:sz="6" w:space="1" w:color="auto"/>
        </w:pBdr>
        <w:jc w:val="right"/>
        <w:rPr>
          <w:b/>
          <w:sz w:val="28"/>
        </w:rPr>
      </w:pPr>
    </w:p>
    <w:p w:rsidR="00DD3DF0" w:rsidRDefault="00DD3DF0" w:rsidP="00DD3DF0">
      <w:pPr>
        <w:pBdr>
          <w:top w:val="single" w:sz="6" w:space="1" w:color="auto"/>
          <w:bottom w:val="single" w:sz="6" w:space="1" w:color="auto"/>
        </w:pBdr>
        <w:jc w:val="right"/>
        <w:rPr>
          <w:b/>
          <w:sz w:val="28"/>
        </w:rPr>
      </w:pPr>
    </w:p>
    <w:p w:rsidR="00DD3DF0" w:rsidRDefault="00DD3DF0" w:rsidP="00DD3DF0">
      <w:pPr>
        <w:pBdr>
          <w:top w:val="single" w:sz="6" w:space="1" w:color="auto"/>
          <w:bottom w:val="single" w:sz="6" w:space="1" w:color="auto"/>
        </w:pBdr>
        <w:jc w:val="right"/>
        <w:rPr>
          <w:b/>
          <w:sz w:val="28"/>
        </w:rPr>
      </w:pPr>
    </w:p>
    <w:p w:rsidR="00DD3DF0" w:rsidRDefault="00DD3DF0" w:rsidP="00DD3DF0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</w:rPr>
      </w:pPr>
    </w:p>
    <w:p w:rsidR="00DD3DF0" w:rsidRDefault="00DD3DF0" w:rsidP="00DD3DF0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</w:rPr>
      </w:pPr>
    </w:p>
    <w:p w:rsidR="00DD3DF0" w:rsidRDefault="00DD3DF0" w:rsidP="00DD3DF0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</w:rPr>
      </w:pPr>
    </w:p>
    <w:p w:rsidR="00DD3DF0" w:rsidRDefault="00DD3DF0" w:rsidP="00DD3DF0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</w:rPr>
      </w:pPr>
    </w:p>
    <w:p w:rsidR="00DD3DF0" w:rsidRDefault="00DD3DF0" w:rsidP="00DD3DF0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</w:rPr>
      </w:pPr>
    </w:p>
    <w:p w:rsidR="00DD3DF0" w:rsidRDefault="00DD3DF0" w:rsidP="00DD3DF0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</w:rPr>
      </w:pPr>
    </w:p>
    <w:p w:rsidR="00DD3DF0" w:rsidRDefault="00DD3DF0" w:rsidP="00DD3DF0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</w:rPr>
      </w:pPr>
    </w:p>
    <w:p w:rsidR="00DD3DF0" w:rsidRPr="00661E9D" w:rsidRDefault="00DD3DF0" w:rsidP="00DD3DF0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</w:rPr>
      </w:pPr>
    </w:p>
    <w:p w:rsidR="00DD3DF0" w:rsidRPr="00661E9D" w:rsidRDefault="00DD3DF0" w:rsidP="00DD3DF0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</w:rPr>
      </w:pPr>
    </w:p>
    <w:p w:rsidR="00DD3DF0" w:rsidRDefault="00DD3DF0" w:rsidP="00DD3DF0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</w:rPr>
      </w:pPr>
    </w:p>
    <w:p w:rsidR="00DD3DF0" w:rsidRDefault="00DD3DF0" w:rsidP="00DD3DF0">
      <w:pPr>
        <w:pBdr>
          <w:top w:val="single" w:sz="6" w:space="1" w:color="auto"/>
          <w:bottom w:val="single" w:sz="6" w:space="1" w:color="auto"/>
        </w:pBdr>
        <w:rPr>
          <w:rFonts w:ascii="Candara" w:hAnsi="Candara"/>
          <w:b/>
          <w:color w:val="1F497D" w:themeColor="text2"/>
          <w:sz w:val="32"/>
        </w:rPr>
      </w:pPr>
    </w:p>
    <w:p w:rsidR="00DD3DF0" w:rsidRDefault="00DD3DF0" w:rsidP="00DD3DF0">
      <w:pPr>
        <w:jc w:val="center"/>
        <w:rPr>
          <w:b/>
          <w:color w:val="1F497D" w:themeColor="text2"/>
          <w:sz w:val="36"/>
        </w:rPr>
      </w:pPr>
    </w:p>
    <w:p w:rsidR="00DD3DF0" w:rsidRDefault="00DD3DF0" w:rsidP="00DD3DF0">
      <w:pPr>
        <w:jc w:val="center"/>
        <w:rPr>
          <w:b/>
          <w:color w:val="1F497D" w:themeColor="text2"/>
          <w:sz w:val="36"/>
        </w:rPr>
      </w:pPr>
    </w:p>
    <w:p w:rsidR="00DD3DF0" w:rsidRDefault="00DD3DF0" w:rsidP="00DD3DF0">
      <w:pPr>
        <w:jc w:val="center"/>
        <w:rPr>
          <w:b/>
          <w:color w:val="1F497D" w:themeColor="text2"/>
          <w:sz w:val="36"/>
        </w:rPr>
      </w:pPr>
    </w:p>
    <w:p w:rsidR="00DD3DF0" w:rsidRPr="0010225E" w:rsidRDefault="00DD3DF0" w:rsidP="00DD3DF0">
      <w:pPr>
        <w:jc w:val="center"/>
        <w:rPr>
          <w:b/>
          <w:color w:val="1F497D" w:themeColor="text2"/>
          <w:sz w:val="36"/>
        </w:rPr>
      </w:pPr>
      <w:r w:rsidRPr="0010225E">
        <w:rPr>
          <w:b/>
          <w:color w:val="1F497D" w:themeColor="text2"/>
          <w:sz w:val="36"/>
          <w:lang w:val="ru-RU"/>
        </w:rPr>
        <w:t>Содержание</w:t>
      </w:r>
    </w:p>
    <w:sdt>
      <w:sdtPr>
        <w:rPr>
          <w:b w:val="0"/>
          <w:sz w:val="22"/>
        </w:rPr>
        <w:id w:val="-3651993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5D231A" w:rsidRDefault="00DD3DF0">
          <w:pPr>
            <w:pStyle w:val="11"/>
            <w:rPr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6000000" w:history="1">
            <w:r>
              <w:rPr>
                <w:rStyle w:val="a4"/>
              </w:rPr>
              <w:t>1)</w:t>
            </w:r>
            <w:r>
              <w:rPr>
                <w:rStyle w:val="a4"/>
                <w:noProof/>
                <w:sz w:val="22"/>
              </w:rPr>
              <w:tab/>
            </w:r>
            <w:r w:rsidRPr="00661E9D">
              <w:rPr>
                <w:rStyle w:val="a4"/>
                <w:lang w:val="ru-RU"/>
              </w:rPr>
              <w:t>Введение</w:t>
            </w:r>
            <w:r>
              <w:rPr>
                <w:rStyle w:val="a4"/>
              </w:rPr>
              <w:tab/>
            </w:r>
            <w:r>
              <w:fldChar w:fldCharType="begin"/>
            </w:r>
            <w:r>
              <w:rPr>
                <w:rStyle w:val="a4"/>
              </w:rPr>
              <w:instrText xml:space="preserve"> PAGEREF _Toc256000000 \h </w:instrText>
            </w:r>
            <w:r>
              <w:fldChar w:fldCharType="separate"/>
            </w:r>
            <w:r>
              <w:rPr>
                <w:rStyle w:val="a4"/>
              </w:rPr>
              <w:t>3</w:t>
            </w:r>
            <w:r>
              <w:fldChar w:fldCharType="end"/>
            </w:r>
          </w:hyperlink>
        </w:p>
        <w:p w:rsidR="005D231A" w:rsidRDefault="00AE5A6B">
          <w:pPr>
            <w:pStyle w:val="11"/>
            <w:rPr>
              <w:noProof/>
              <w:sz w:val="22"/>
            </w:rPr>
          </w:pPr>
          <w:hyperlink w:anchor="_Toc256000001" w:history="1">
            <w:r w:rsidR="00DD3DF0">
              <w:rPr>
                <w:rStyle w:val="a4"/>
              </w:rPr>
              <w:t>2)</w:t>
            </w:r>
            <w:r w:rsidR="00DD3DF0">
              <w:rPr>
                <w:rStyle w:val="a4"/>
                <w:noProof/>
                <w:sz w:val="22"/>
              </w:rPr>
              <w:tab/>
            </w:r>
            <w:r w:rsidR="00DD3DF0" w:rsidRPr="00661E9D">
              <w:rPr>
                <w:rStyle w:val="a4"/>
                <w:lang w:val="ru-RU"/>
              </w:rPr>
              <w:t>Определения</w:t>
            </w:r>
            <w:r w:rsidR="00DD3DF0">
              <w:rPr>
                <w:rStyle w:val="a4"/>
              </w:rPr>
              <w:tab/>
            </w:r>
            <w:r w:rsidR="00DD3DF0">
              <w:fldChar w:fldCharType="begin"/>
            </w:r>
            <w:r w:rsidR="00DD3DF0">
              <w:rPr>
                <w:rStyle w:val="a4"/>
              </w:rPr>
              <w:instrText xml:space="preserve"> PAGEREF _Toc256000001 \h </w:instrText>
            </w:r>
            <w:r w:rsidR="00DD3DF0">
              <w:fldChar w:fldCharType="separate"/>
            </w:r>
            <w:r w:rsidR="00DD3DF0">
              <w:rPr>
                <w:rStyle w:val="a4"/>
              </w:rPr>
              <w:t>4</w:t>
            </w:r>
            <w:r w:rsidR="00DD3DF0">
              <w:fldChar w:fldCharType="end"/>
            </w:r>
          </w:hyperlink>
        </w:p>
        <w:p w:rsidR="005D231A" w:rsidRDefault="00AE5A6B">
          <w:pPr>
            <w:pStyle w:val="11"/>
            <w:rPr>
              <w:noProof/>
              <w:sz w:val="22"/>
            </w:rPr>
          </w:pPr>
          <w:hyperlink w:anchor="_Toc256000002" w:history="1">
            <w:r w:rsidR="00DD3DF0">
              <w:rPr>
                <w:rStyle w:val="a4"/>
              </w:rPr>
              <w:t>3)</w:t>
            </w:r>
            <w:r w:rsidR="00DD3DF0">
              <w:rPr>
                <w:rStyle w:val="a4"/>
                <w:noProof/>
                <w:sz w:val="22"/>
              </w:rPr>
              <w:tab/>
            </w:r>
            <w:r w:rsidR="00DD3DF0" w:rsidRPr="00661E9D">
              <w:rPr>
                <w:rStyle w:val="a4"/>
                <w:lang w:val="ru-RU"/>
              </w:rPr>
              <w:t>Условия</w:t>
            </w:r>
            <w:r w:rsidR="00DD3DF0">
              <w:rPr>
                <w:rStyle w:val="a4"/>
              </w:rPr>
              <w:tab/>
            </w:r>
            <w:r w:rsidR="00DD3DF0">
              <w:fldChar w:fldCharType="begin"/>
            </w:r>
            <w:r w:rsidR="00DD3DF0">
              <w:rPr>
                <w:rStyle w:val="a4"/>
              </w:rPr>
              <w:instrText xml:space="preserve"> PAGEREF _Toc256000002 \h </w:instrText>
            </w:r>
            <w:r w:rsidR="00DD3DF0">
              <w:fldChar w:fldCharType="separate"/>
            </w:r>
            <w:r w:rsidR="00DD3DF0">
              <w:rPr>
                <w:rStyle w:val="a4"/>
              </w:rPr>
              <w:t>6</w:t>
            </w:r>
            <w:r w:rsidR="00DD3DF0">
              <w:fldChar w:fldCharType="end"/>
            </w:r>
          </w:hyperlink>
        </w:p>
        <w:p w:rsidR="005D231A" w:rsidRDefault="00AE5A6B">
          <w:pPr>
            <w:pStyle w:val="21"/>
            <w:tabs>
              <w:tab w:val="right" w:leader="dot" w:pos="9350"/>
            </w:tabs>
            <w:rPr>
              <w:noProof/>
            </w:rPr>
          </w:pPr>
          <w:hyperlink w:anchor="_Toc256000003" w:history="1">
            <w:r w:rsidR="00DD3DF0">
              <w:rPr>
                <w:rStyle w:val="a4"/>
                <w:lang w:val="ru-RU"/>
              </w:rPr>
              <w:t>Цель 1: Зна</w:t>
            </w:r>
            <w:r w:rsidR="00C9446A">
              <w:rPr>
                <w:rStyle w:val="a4"/>
                <w:lang w:val="ru-RU"/>
              </w:rPr>
              <w:t>ние</w:t>
            </w:r>
            <w:r w:rsidR="00DD3DF0">
              <w:rPr>
                <w:rStyle w:val="a4"/>
                <w:lang w:val="ru-RU"/>
              </w:rPr>
              <w:t xml:space="preserve"> свои</w:t>
            </w:r>
            <w:r w:rsidR="00C9446A">
              <w:rPr>
                <w:rStyle w:val="a4"/>
                <w:lang w:val="ru-RU"/>
              </w:rPr>
              <w:t>х</w:t>
            </w:r>
            <w:r w:rsidR="00DD3DF0">
              <w:rPr>
                <w:rStyle w:val="a4"/>
                <w:lang w:val="ru-RU"/>
              </w:rPr>
              <w:t xml:space="preserve"> </w:t>
            </w:r>
            <w:r w:rsidR="00C9446A">
              <w:rPr>
                <w:rStyle w:val="a4"/>
                <w:lang w:val="ru-RU"/>
              </w:rPr>
              <w:t xml:space="preserve">обязанностей </w:t>
            </w:r>
            <w:r w:rsidR="00DD3DF0">
              <w:rPr>
                <w:rStyle w:val="a4"/>
                <w:lang w:val="ru-RU"/>
              </w:rPr>
              <w:t>в отношении FOSS</w:t>
            </w:r>
            <w:r w:rsidR="00DD3DF0">
              <w:rPr>
                <w:rStyle w:val="a4"/>
              </w:rPr>
              <w:tab/>
            </w:r>
            <w:r w:rsidR="00DD3DF0">
              <w:fldChar w:fldCharType="begin"/>
            </w:r>
            <w:r w:rsidR="00DD3DF0">
              <w:rPr>
                <w:rStyle w:val="a4"/>
              </w:rPr>
              <w:instrText xml:space="preserve"> PAGEREF _Toc256000003 \h </w:instrText>
            </w:r>
            <w:r w:rsidR="00DD3DF0">
              <w:fldChar w:fldCharType="separate"/>
            </w:r>
            <w:r w:rsidR="00DD3DF0">
              <w:rPr>
                <w:rStyle w:val="a4"/>
              </w:rPr>
              <w:t>6</w:t>
            </w:r>
            <w:r w:rsidR="00DD3DF0">
              <w:fldChar w:fldCharType="end"/>
            </w:r>
          </w:hyperlink>
        </w:p>
        <w:p w:rsidR="005D231A" w:rsidRDefault="00AE5A6B">
          <w:pPr>
            <w:pStyle w:val="21"/>
            <w:tabs>
              <w:tab w:val="right" w:leader="dot" w:pos="9350"/>
            </w:tabs>
            <w:rPr>
              <w:noProof/>
            </w:rPr>
          </w:pPr>
          <w:hyperlink w:anchor="_Toc256000004" w:history="1">
            <w:r w:rsidR="00DD3DF0">
              <w:rPr>
                <w:rStyle w:val="a4"/>
                <w:lang w:val="ru-RU"/>
              </w:rPr>
              <w:t>Цель 2: Возлож</w:t>
            </w:r>
            <w:r w:rsidR="00C9446A">
              <w:rPr>
                <w:rStyle w:val="a4"/>
                <w:lang w:val="ru-RU"/>
              </w:rPr>
              <w:t>ение</w:t>
            </w:r>
            <w:r w:rsidR="00DD3DF0">
              <w:rPr>
                <w:rStyle w:val="a4"/>
                <w:lang w:val="ru-RU"/>
              </w:rPr>
              <w:t xml:space="preserve"> ответственност</w:t>
            </w:r>
            <w:r w:rsidR="00C9446A">
              <w:rPr>
                <w:rStyle w:val="a4"/>
                <w:lang w:val="ru-RU"/>
              </w:rPr>
              <w:t>и</w:t>
            </w:r>
            <w:r w:rsidR="00DD3DF0">
              <w:rPr>
                <w:rStyle w:val="a4"/>
                <w:lang w:val="ru-RU"/>
              </w:rPr>
              <w:t xml:space="preserve"> за обеспечение соответствия</w:t>
            </w:r>
            <w:r w:rsidR="00DD3DF0">
              <w:rPr>
                <w:rStyle w:val="a4"/>
              </w:rPr>
              <w:tab/>
            </w:r>
            <w:r w:rsidR="00DD3DF0">
              <w:fldChar w:fldCharType="begin"/>
            </w:r>
            <w:r w:rsidR="00DD3DF0">
              <w:rPr>
                <w:rStyle w:val="a4"/>
              </w:rPr>
              <w:instrText xml:space="preserve"> PAGEREF _Toc256000004 \h </w:instrText>
            </w:r>
            <w:r w:rsidR="00DD3DF0">
              <w:fldChar w:fldCharType="separate"/>
            </w:r>
            <w:r w:rsidR="00DD3DF0">
              <w:rPr>
                <w:rStyle w:val="a4"/>
              </w:rPr>
              <w:t>8</w:t>
            </w:r>
            <w:r w:rsidR="00DD3DF0">
              <w:fldChar w:fldCharType="end"/>
            </w:r>
          </w:hyperlink>
        </w:p>
        <w:p w:rsidR="005D231A" w:rsidRDefault="00AE5A6B">
          <w:pPr>
            <w:pStyle w:val="21"/>
            <w:tabs>
              <w:tab w:val="right" w:leader="dot" w:pos="9350"/>
            </w:tabs>
            <w:rPr>
              <w:noProof/>
            </w:rPr>
          </w:pPr>
          <w:hyperlink w:anchor="_Toc256000005" w:history="1">
            <w:r w:rsidR="00DD3DF0">
              <w:rPr>
                <w:rStyle w:val="a4"/>
                <w:lang w:val="ru-RU"/>
              </w:rPr>
              <w:t>Цель 3: Проверка и утверждение содержания FOSS</w:t>
            </w:r>
            <w:r w:rsidR="00DD3DF0">
              <w:rPr>
                <w:rStyle w:val="a4"/>
              </w:rPr>
              <w:tab/>
            </w:r>
            <w:r w:rsidR="00DD3DF0">
              <w:fldChar w:fldCharType="begin"/>
            </w:r>
            <w:r w:rsidR="00DD3DF0">
              <w:rPr>
                <w:rStyle w:val="a4"/>
              </w:rPr>
              <w:instrText xml:space="preserve"> PAGEREF _Toc256000005 \h </w:instrText>
            </w:r>
            <w:r w:rsidR="00DD3DF0">
              <w:fldChar w:fldCharType="separate"/>
            </w:r>
            <w:r w:rsidR="00DD3DF0">
              <w:rPr>
                <w:rStyle w:val="a4"/>
              </w:rPr>
              <w:t>9</w:t>
            </w:r>
            <w:r w:rsidR="00DD3DF0">
              <w:fldChar w:fldCharType="end"/>
            </w:r>
          </w:hyperlink>
        </w:p>
        <w:p w:rsidR="005D231A" w:rsidRDefault="00AE5A6B">
          <w:pPr>
            <w:pStyle w:val="21"/>
            <w:tabs>
              <w:tab w:val="right" w:leader="dot" w:pos="9350"/>
            </w:tabs>
            <w:rPr>
              <w:noProof/>
            </w:rPr>
          </w:pPr>
          <w:hyperlink w:anchor="_Toc256000006" w:history="1">
            <w:r w:rsidR="00DD3DF0">
              <w:rPr>
                <w:rStyle w:val="a4"/>
                <w:lang w:val="ru-RU"/>
              </w:rPr>
              <w:t>Цель 4: Предоставление документации содержимого FOSS и Артефактов</w:t>
            </w:r>
            <w:r w:rsidR="00DD3DF0">
              <w:rPr>
                <w:rStyle w:val="a4"/>
              </w:rPr>
              <w:tab/>
            </w:r>
            <w:r w:rsidR="00DD3DF0">
              <w:fldChar w:fldCharType="begin"/>
            </w:r>
            <w:r w:rsidR="00DD3DF0">
              <w:rPr>
                <w:rStyle w:val="a4"/>
              </w:rPr>
              <w:instrText xml:space="preserve"> PAGEREF _Toc256000006 \h </w:instrText>
            </w:r>
            <w:r w:rsidR="00DD3DF0">
              <w:fldChar w:fldCharType="separate"/>
            </w:r>
            <w:r w:rsidR="00DD3DF0">
              <w:rPr>
                <w:rStyle w:val="a4"/>
              </w:rPr>
              <w:t>10</w:t>
            </w:r>
            <w:r w:rsidR="00DD3DF0">
              <w:fldChar w:fldCharType="end"/>
            </w:r>
          </w:hyperlink>
        </w:p>
        <w:p w:rsidR="005D231A" w:rsidRDefault="00AE5A6B">
          <w:pPr>
            <w:pStyle w:val="21"/>
            <w:tabs>
              <w:tab w:val="right" w:leader="dot" w:pos="9350"/>
            </w:tabs>
            <w:rPr>
              <w:noProof/>
            </w:rPr>
          </w:pPr>
          <w:hyperlink w:anchor="_Toc256000007" w:history="1">
            <w:r w:rsidR="00DD3DF0">
              <w:rPr>
                <w:rStyle w:val="a4"/>
                <w:lang w:val="ru-RU"/>
              </w:rPr>
              <w:t>Цель 5: Понима</w:t>
            </w:r>
            <w:r w:rsidR="00C9446A">
              <w:rPr>
                <w:rStyle w:val="a4"/>
                <w:lang w:val="ru-RU"/>
              </w:rPr>
              <w:t>ние</w:t>
            </w:r>
            <w:r w:rsidR="00DD3DF0">
              <w:rPr>
                <w:rStyle w:val="a4"/>
                <w:lang w:val="ru-RU"/>
              </w:rPr>
              <w:t xml:space="preserve"> Взаимодействи</w:t>
            </w:r>
            <w:r w:rsidR="00C9446A">
              <w:rPr>
                <w:rStyle w:val="a4"/>
                <w:lang w:val="ru-RU"/>
              </w:rPr>
              <w:t>я</w:t>
            </w:r>
            <w:r w:rsidR="00DD3DF0">
              <w:rPr>
                <w:rStyle w:val="a4"/>
                <w:lang w:val="ru-RU"/>
              </w:rPr>
              <w:t xml:space="preserve"> Сообщества FOSS</w:t>
            </w:r>
            <w:r w:rsidR="00DD3DF0">
              <w:rPr>
                <w:rStyle w:val="a4"/>
              </w:rPr>
              <w:tab/>
            </w:r>
            <w:r w:rsidR="00DD3DF0">
              <w:fldChar w:fldCharType="begin"/>
            </w:r>
            <w:r w:rsidR="00DD3DF0">
              <w:rPr>
                <w:rStyle w:val="a4"/>
              </w:rPr>
              <w:instrText xml:space="preserve"> PAGEREF _Toc256000007 \h </w:instrText>
            </w:r>
            <w:r w:rsidR="00DD3DF0">
              <w:fldChar w:fldCharType="separate"/>
            </w:r>
            <w:r w:rsidR="00DD3DF0">
              <w:rPr>
                <w:rStyle w:val="a4"/>
              </w:rPr>
              <w:t>11</w:t>
            </w:r>
            <w:r w:rsidR="00DD3DF0">
              <w:fldChar w:fldCharType="end"/>
            </w:r>
          </w:hyperlink>
        </w:p>
        <w:p w:rsidR="005D231A" w:rsidRDefault="00AE5A6B">
          <w:pPr>
            <w:pStyle w:val="21"/>
            <w:tabs>
              <w:tab w:val="right" w:leader="dot" w:pos="9350"/>
            </w:tabs>
            <w:rPr>
              <w:noProof/>
            </w:rPr>
          </w:pPr>
          <w:hyperlink w:anchor="_Toc256000008" w:history="1">
            <w:r w:rsidR="00DD3DF0">
              <w:rPr>
                <w:rStyle w:val="a4"/>
                <w:lang w:val="ru-RU"/>
              </w:rPr>
              <w:t>Цель 6: Подтвер</w:t>
            </w:r>
            <w:r w:rsidR="00C9446A">
              <w:rPr>
                <w:rStyle w:val="a4"/>
                <w:lang w:val="ru-RU"/>
              </w:rPr>
              <w:t>ждение</w:t>
            </w:r>
            <w:r w:rsidR="00DD3DF0">
              <w:rPr>
                <w:rStyle w:val="a4"/>
                <w:lang w:val="ru-RU"/>
              </w:rPr>
              <w:t xml:space="preserve"> соблюдени</w:t>
            </w:r>
            <w:r w:rsidR="00C9446A">
              <w:rPr>
                <w:rStyle w:val="a4"/>
                <w:lang w:val="ru-RU"/>
              </w:rPr>
              <w:t>я</w:t>
            </w:r>
            <w:r w:rsidR="00DD3DF0">
              <w:rPr>
                <w:rStyle w:val="a4"/>
                <w:lang w:val="ru-RU"/>
              </w:rPr>
              <w:t xml:space="preserve"> требований OpenChain</w:t>
            </w:r>
            <w:r w:rsidR="00DD3DF0">
              <w:rPr>
                <w:rStyle w:val="a4"/>
              </w:rPr>
              <w:tab/>
            </w:r>
            <w:r w:rsidR="00DD3DF0">
              <w:fldChar w:fldCharType="begin"/>
            </w:r>
            <w:r w:rsidR="00DD3DF0">
              <w:rPr>
                <w:rStyle w:val="a4"/>
              </w:rPr>
              <w:instrText xml:space="preserve"> PAGEREF _Toc256000008 \h </w:instrText>
            </w:r>
            <w:r w:rsidR="00DD3DF0">
              <w:fldChar w:fldCharType="separate"/>
            </w:r>
            <w:r w:rsidR="00DD3DF0">
              <w:rPr>
                <w:rStyle w:val="a4"/>
              </w:rPr>
              <w:t>12</w:t>
            </w:r>
            <w:r w:rsidR="00DD3DF0">
              <w:fldChar w:fldCharType="end"/>
            </w:r>
          </w:hyperlink>
        </w:p>
        <w:p w:rsidR="005D231A" w:rsidRDefault="00AE5A6B">
          <w:pPr>
            <w:pStyle w:val="11"/>
            <w:rPr>
              <w:noProof/>
              <w:sz w:val="22"/>
            </w:rPr>
          </w:pPr>
          <w:hyperlink w:anchor="_Toc256000009" w:history="1">
            <w:r w:rsidR="00DD3DF0" w:rsidRPr="00302F97">
              <w:rPr>
                <w:rStyle w:val="a4"/>
                <w:lang w:val="ru-RU"/>
              </w:rPr>
              <w:t>Приложение I: Переводы на другие языки:</w:t>
            </w:r>
            <w:r w:rsidR="00DD3DF0">
              <w:rPr>
                <w:rStyle w:val="a4"/>
              </w:rPr>
              <w:tab/>
            </w:r>
            <w:r w:rsidR="00DD3DF0">
              <w:fldChar w:fldCharType="begin"/>
            </w:r>
            <w:r w:rsidR="00DD3DF0">
              <w:rPr>
                <w:rStyle w:val="a4"/>
              </w:rPr>
              <w:instrText xml:space="preserve"> PAGEREF _Toc256000009 \h </w:instrText>
            </w:r>
            <w:r w:rsidR="00DD3DF0">
              <w:fldChar w:fldCharType="separate"/>
            </w:r>
            <w:r w:rsidR="00DD3DF0">
              <w:rPr>
                <w:rStyle w:val="a4"/>
              </w:rPr>
              <w:t>13</w:t>
            </w:r>
            <w:r w:rsidR="00DD3DF0">
              <w:fldChar w:fldCharType="end"/>
            </w:r>
          </w:hyperlink>
        </w:p>
        <w:p w:rsidR="005D231A" w:rsidRDefault="00DD3DF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DD3DF0" w:rsidRDefault="00DD3DF0"/>
    <w:p w:rsidR="00DD3DF0" w:rsidRDefault="00DD3DF0"/>
    <w:p w:rsidR="00DD3DF0" w:rsidRDefault="00DD3DF0"/>
    <w:p w:rsidR="00DD3DF0" w:rsidRDefault="00DD3DF0"/>
    <w:p w:rsidR="00DD3DF0" w:rsidRDefault="00DD3DF0"/>
    <w:p w:rsidR="00DD3DF0" w:rsidRDefault="00DD3DF0"/>
    <w:p w:rsidR="00DD3DF0" w:rsidRDefault="00DD3DF0"/>
    <w:p w:rsidR="00DD3DF0" w:rsidRDefault="00DD3DF0"/>
    <w:p w:rsidR="00DD3DF0" w:rsidRDefault="00DD3DF0"/>
    <w:p w:rsidR="00DD3DF0" w:rsidRDefault="00DD3DF0"/>
    <w:p w:rsidR="00DD3DF0" w:rsidRDefault="00DD3DF0"/>
    <w:p w:rsidR="00DD3DF0" w:rsidRDefault="00DD3DF0"/>
    <w:p w:rsidR="00DD3DF0" w:rsidRDefault="00DD3DF0"/>
    <w:p w:rsidR="00DD3DF0" w:rsidRDefault="00DD3DF0"/>
    <w:p w:rsidR="00DD3DF0" w:rsidRDefault="00DD3DF0"/>
    <w:p w:rsidR="00DD3DF0" w:rsidRDefault="00DD3DF0"/>
    <w:p w:rsidR="00DD3DF0" w:rsidRDefault="00DD3DF0"/>
    <w:p w:rsidR="00DD3DF0" w:rsidRDefault="00DD3DF0"/>
    <w:p w:rsidR="00DD3DF0" w:rsidRDefault="00DD3DF0"/>
    <w:p w:rsidR="00DD3DF0" w:rsidRDefault="00DD3DF0"/>
    <w:p w:rsidR="00DD3DF0" w:rsidRDefault="00DD3DF0"/>
    <w:p w:rsidR="00DD3DF0" w:rsidRPr="00526D9B" w:rsidRDefault="00DD3DF0" w:rsidP="00DD3DF0">
      <w:pPr>
        <w:spacing w:before="100" w:beforeAutospacing="1"/>
        <w:rPr>
          <w:lang w:val="ru-RU"/>
        </w:rPr>
      </w:pPr>
      <w:r>
        <w:rPr>
          <w:lang w:val="ru-RU"/>
        </w:rPr>
        <w:t>Авторское</w:t>
      </w:r>
      <w:r w:rsidRPr="00526D9B">
        <w:t xml:space="preserve"> </w:t>
      </w:r>
      <w:r>
        <w:rPr>
          <w:lang w:val="ru-RU"/>
        </w:rPr>
        <w:t>право</w:t>
      </w:r>
      <w:r w:rsidRPr="00526D9B">
        <w:t xml:space="preserve"> © 2016-2018 Linux Foundation. </w:t>
      </w:r>
      <w:r>
        <w:rPr>
          <w:lang w:val="ru-RU"/>
        </w:rPr>
        <w:t>Этот</w:t>
      </w:r>
      <w:r w:rsidRPr="00526D9B">
        <w:t xml:space="preserve"> </w:t>
      </w:r>
      <w:r>
        <w:rPr>
          <w:lang w:val="ru-RU"/>
        </w:rPr>
        <w:t>документ</w:t>
      </w:r>
      <w:r w:rsidRPr="00526D9B">
        <w:t xml:space="preserve"> </w:t>
      </w:r>
      <w:r>
        <w:rPr>
          <w:lang w:val="ru-RU"/>
        </w:rPr>
        <w:t>лицензирован</w:t>
      </w:r>
      <w:r w:rsidRPr="00526D9B">
        <w:t xml:space="preserve"> </w:t>
      </w:r>
      <w:r>
        <w:rPr>
          <w:lang w:val="ru-RU"/>
        </w:rPr>
        <w:t>на</w:t>
      </w:r>
      <w:r w:rsidRPr="00526D9B">
        <w:t xml:space="preserve"> </w:t>
      </w:r>
      <w:r>
        <w:rPr>
          <w:lang w:val="ru-RU"/>
        </w:rPr>
        <w:t>условиях</w:t>
      </w:r>
      <w:r w:rsidRPr="00526D9B">
        <w:t xml:space="preserve"> </w:t>
      </w:r>
      <w:r>
        <w:rPr>
          <w:lang w:val="ru-RU"/>
        </w:rPr>
        <w:t>лицензии</w:t>
      </w:r>
      <w:r w:rsidRPr="00526D9B">
        <w:t xml:space="preserve"> Creative Commons Attribution 4.0 International (CC-BY 4.0). </w:t>
      </w:r>
      <w:r>
        <w:rPr>
          <w:lang w:val="ru-RU"/>
        </w:rPr>
        <w:t xml:space="preserve">Копия лицензии доступна </w:t>
      </w:r>
      <w:r w:rsidR="00C9446A">
        <w:rPr>
          <w:lang w:val="ru-RU"/>
        </w:rPr>
        <w:t>по адресу:</w:t>
      </w:r>
      <w:r>
        <w:rPr>
          <w:lang w:val="ru-RU"/>
        </w:rPr>
        <w:t xml:space="preserve"> </w:t>
      </w:r>
      <w:hyperlink r:id="rId9" w:history="1">
        <w:r w:rsidRPr="00D00F43">
          <w:rPr>
            <w:rStyle w:val="a4"/>
            <w:lang w:val="ru-RU"/>
          </w:rPr>
          <w:t>https://creativecommons.org/licenses/by/4.0/</w:t>
        </w:r>
      </w:hyperlink>
      <w:r>
        <w:rPr>
          <w:lang w:val="ru-RU"/>
        </w:rPr>
        <w:t>.</w:t>
      </w:r>
    </w:p>
    <w:p w:rsidR="00DD3DF0" w:rsidRDefault="00DD3DF0" w:rsidP="00DD3DF0">
      <w:pPr>
        <w:pStyle w:val="1"/>
        <w:numPr>
          <w:ilvl w:val="0"/>
          <w:numId w:val="25"/>
        </w:numPr>
        <w:tabs>
          <w:tab w:val="left" w:pos="7160"/>
        </w:tabs>
        <w:spacing w:before="60"/>
      </w:pPr>
      <w:bookmarkStart w:id="0" w:name="_Toc256000000"/>
      <w:bookmarkStart w:id="1" w:name="_Toc457078795"/>
      <w:bookmarkStart w:id="2" w:name="_Toc511568988"/>
      <w:r w:rsidRPr="00661E9D">
        <w:rPr>
          <w:lang w:val="ru-RU"/>
        </w:rPr>
        <w:lastRenderedPageBreak/>
        <w:t>Введение</w:t>
      </w:r>
      <w:bookmarkEnd w:id="0"/>
      <w:bookmarkEnd w:id="1"/>
      <w:bookmarkEnd w:id="2"/>
      <w:r w:rsidRPr="00661E9D">
        <w:rPr>
          <w:lang w:val="ru-RU"/>
        </w:rPr>
        <w:tab/>
      </w:r>
    </w:p>
    <w:p w:rsidR="00DD3DF0" w:rsidRPr="00885A48" w:rsidRDefault="00DD3DF0" w:rsidP="00DD3DF0">
      <w:pPr>
        <w:spacing w:before="60"/>
        <w:rPr>
          <w:sz w:val="2"/>
        </w:rPr>
      </w:pPr>
    </w:p>
    <w:p w:rsidR="00DD3DF0" w:rsidRPr="00526D9B" w:rsidRDefault="00DD3DF0" w:rsidP="00DD3DF0">
      <w:pPr>
        <w:spacing w:before="60"/>
        <w:rPr>
          <w:lang w:val="ru-RU"/>
        </w:rPr>
      </w:pPr>
      <w:r w:rsidRPr="005D34D2">
        <w:rPr>
          <w:lang w:val="ru-RU"/>
        </w:rPr>
        <w:t>Проект The OpenChain Initiative берет свое начало в 2013 году, когда группа поставщиков программного обеспечения с открытым исходным кодом заметила две появившиеся модели: 1) существуют значительные сходства между развитыми программами соответствия открытого исходного кода различных организаций; и 2) по-прежнему остается огромное количество организаций, обменивающихся программным обеспечением, с менее развитыми такими программами. Последнее замечание приводит к недоверию в части согласованности и качества Артефактов Соответствия, сопровождающих реализованное программное обеспечение. Как следствие, на каждом уровне цепочки организации более нижних уровней часто повторяют работу по соответствию, уже выполненную вышестоящими организациями.</w:t>
      </w:r>
    </w:p>
    <w:p w:rsidR="00DD3DF0" w:rsidRPr="00526D9B" w:rsidRDefault="00DD3DF0" w:rsidP="00DD3DF0">
      <w:pPr>
        <w:rPr>
          <w:lang w:val="ru-RU"/>
        </w:rPr>
      </w:pPr>
    </w:p>
    <w:p w:rsidR="00DD3DF0" w:rsidRDefault="00DD3DF0" w:rsidP="00DD3DF0">
      <w:pPr>
        <w:rPr>
          <w:lang w:val="ru-RU"/>
        </w:rPr>
      </w:pPr>
      <w:r w:rsidRPr="005D34D2">
        <w:rPr>
          <w:lang w:val="ru-RU"/>
        </w:rPr>
        <w:t xml:space="preserve">Исследовательская группа была сформирована, чтобы определить, может ли быть создана стандартная программная спецификация, которая бы: i) способствовала повышению качества и согласованности информации о соответствии открытого исходного кода, будучи распространенной </w:t>
      </w:r>
      <w:r w:rsidR="00C9446A">
        <w:rPr>
          <w:lang w:val="ru-RU"/>
        </w:rPr>
        <w:t>в</w:t>
      </w:r>
      <w:r w:rsidRPr="005D34D2">
        <w:rPr>
          <w:lang w:val="ru-RU"/>
        </w:rPr>
        <w:t xml:space="preserve"> отрасли; и </w:t>
      </w:r>
      <w:proofErr w:type="spellStart"/>
      <w:r w:rsidRPr="005D34D2">
        <w:rPr>
          <w:lang w:val="ru-RU"/>
        </w:rPr>
        <w:t>ii</w:t>
      </w:r>
      <w:proofErr w:type="spellEnd"/>
      <w:r w:rsidRPr="005D34D2">
        <w:rPr>
          <w:lang w:val="ru-RU"/>
        </w:rPr>
        <w:t xml:space="preserve">) снизила высокие издержки, связанные с открытым исходным кодом в результате выполнения дополнительных работ по соответствию. Исследовательская группа превратилась в рабочую группу, и в апреле 2016 года была официально сформирована как совместный проект фонда </w:t>
      </w:r>
      <w:proofErr w:type="spellStart"/>
      <w:r w:rsidRPr="005D34D2">
        <w:rPr>
          <w:lang w:val="ru-RU"/>
        </w:rPr>
        <w:t>Linux</w:t>
      </w:r>
      <w:proofErr w:type="spellEnd"/>
      <w:r w:rsidRPr="005D34D2">
        <w:rPr>
          <w:lang w:val="ru-RU"/>
        </w:rPr>
        <w:t xml:space="preserve"> </w:t>
      </w:r>
      <w:proofErr w:type="spellStart"/>
      <w:r w:rsidRPr="005D34D2">
        <w:rPr>
          <w:lang w:val="ru-RU"/>
        </w:rPr>
        <w:t>Foundation</w:t>
      </w:r>
      <w:proofErr w:type="spellEnd"/>
      <w:r w:rsidRPr="005D34D2">
        <w:rPr>
          <w:lang w:val="ru-RU"/>
        </w:rPr>
        <w:t>.</w:t>
      </w:r>
    </w:p>
    <w:p w:rsidR="00C9446A" w:rsidRPr="00526D9B" w:rsidRDefault="00C9446A" w:rsidP="00DD3DF0">
      <w:pPr>
        <w:rPr>
          <w:lang w:val="ru-RU"/>
        </w:rPr>
      </w:pPr>
    </w:p>
    <w:p w:rsidR="00DD3DF0" w:rsidRPr="00526D9B" w:rsidRDefault="00DD3DF0" w:rsidP="00DD3DF0">
      <w:pPr>
        <w:spacing w:after="120"/>
        <w:rPr>
          <w:lang w:val="ru-RU"/>
        </w:rPr>
      </w:pPr>
      <w:r w:rsidRPr="005D34D2">
        <w:rPr>
          <w:lang w:val="ru-RU"/>
        </w:rPr>
        <w:t xml:space="preserve">Видение и Миссия </w:t>
      </w:r>
      <w:r w:rsidR="00291C7E">
        <w:rPr>
          <w:lang w:val="ru-RU"/>
        </w:rPr>
        <w:t xml:space="preserve">проекта </w:t>
      </w:r>
      <w:proofErr w:type="spellStart"/>
      <w:r w:rsidRPr="005D34D2">
        <w:rPr>
          <w:lang w:val="ru-RU"/>
        </w:rPr>
        <w:t>The</w:t>
      </w:r>
      <w:proofErr w:type="spellEnd"/>
      <w:r w:rsidRPr="005D34D2">
        <w:rPr>
          <w:lang w:val="ru-RU"/>
        </w:rPr>
        <w:t xml:space="preserve"> </w:t>
      </w:r>
      <w:proofErr w:type="spellStart"/>
      <w:r w:rsidRPr="005D34D2">
        <w:rPr>
          <w:lang w:val="ru-RU"/>
        </w:rPr>
        <w:t>OpenChain</w:t>
      </w:r>
      <w:proofErr w:type="spellEnd"/>
      <w:r w:rsidRPr="005D34D2">
        <w:rPr>
          <w:lang w:val="ru-RU"/>
        </w:rPr>
        <w:t xml:space="preserve"> </w:t>
      </w:r>
      <w:proofErr w:type="spellStart"/>
      <w:r w:rsidRPr="005D34D2">
        <w:rPr>
          <w:lang w:val="ru-RU"/>
        </w:rPr>
        <w:t>Initiative</w:t>
      </w:r>
      <w:proofErr w:type="spellEnd"/>
      <w:r w:rsidRPr="005D34D2">
        <w:rPr>
          <w:lang w:val="ru-RU"/>
        </w:rPr>
        <w:t xml:space="preserve"> следующие:</w:t>
      </w:r>
    </w:p>
    <w:p w:rsidR="00DD3DF0" w:rsidRPr="00526D9B" w:rsidRDefault="00DD3DF0" w:rsidP="00DD3DF0">
      <w:pPr>
        <w:pStyle w:val="a3"/>
        <w:numPr>
          <w:ilvl w:val="0"/>
          <w:numId w:val="7"/>
        </w:numPr>
        <w:spacing w:after="120"/>
        <w:rPr>
          <w:lang w:val="ru-RU"/>
        </w:rPr>
      </w:pPr>
      <w:r w:rsidRPr="00FA054D">
        <w:rPr>
          <w:b/>
          <w:lang w:val="ru-RU"/>
        </w:rPr>
        <w:t>Видение</w:t>
      </w:r>
      <w:r>
        <w:rPr>
          <w:lang w:val="ru-RU"/>
        </w:rPr>
        <w:t>: Цепочка поставок программного обеспечения, где свободное/открытое программное обеспечение (FOSS) поставляется вместе с надежной и последовательной информацией о соответствии.</w:t>
      </w:r>
    </w:p>
    <w:p w:rsidR="00DD3DF0" w:rsidRPr="00526D9B" w:rsidRDefault="00DD3DF0" w:rsidP="00DD3DF0">
      <w:pPr>
        <w:pStyle w:val="a3"/>
        <w:ind w:left="1080"/>
        <w:rPr>
          <w:lang w:val="ru-RU"/>
        </w:rPr>
      </w:pPr>
    </w:p>
    <w:p w:rsidR="00DD3DF0" w:rsidRPr="00526D9B" w:rsidRDefault="00DD3DF0" w:rsidP="00DD3DF0">
      <w:pPr>
        <w:pStyle w:val="a3"/>
        <w:numPr>
          <w:ilvl w:val="0"/>
          <w:numId w:val="7"/>
        </w:numPr>
        <w:rPr>
          <w:lang w:val="ru-RU"/>
        </w:rPr>
      </w:pPr>
      <w:r w:rsidRPr="00FA054D">
        <w:rPr>
          <w:b/>
          <w:lang w:val="ru-RU"/>
        </w:rPr>
        <w:t>Миссия</w:t>
      </w:r>
      <w:r>
        <w:rPr>
          <w:lang w:val="ru-RU"/>
        </w:rPr>
        <w:t>: Установить требования к обеспечению эффективного управления программного обеспечения со свободным/открытым исходным кодом (FOSS) для программной поддержки участников цепочки, таких как требования и связанные гарантии разрабатываются совместно и открыто участниками цепочки поставок программного обеспечения с открытым исходным кодом, сообществом и научными кругами.</w:t>
      </w:r>
    </w:p>
    <w:p w:rsidR="00DD3DF0" w:rsidRPr="00526D9B" w:rsidRDefault="00DD3DF0" w:rsidP="00DD3DF0">
      <w:pPr>
        <w:ind w:left="720"/>
        <w:rPr>
          <w:lang w:val="ru-RU"/>
        </w:rPr>
      </w:pPr>
    </w:p>
    <w:p w:rsidR="00DD3DF0" w:rsidRPr="00526D9B" w:rsidRDefault="00DD3DF0" w:rsidP="00DD3DF0">
      <w:pPr>
        <w:rPr>
          <w:lang w:val="ru-RU"/>
        </w:rPr>
      </w:pPr>
      <w:r w:rsidRPr="000B2F27">
        <w:rPr>
          <w:lang w:val="ru-RU"/>
        </w:rPr>
        <w:t xml:space="preserve">В соответствии с Видением и Миссией, эта </w:t>
      </w:r>
      <w:r w:rsidR="00291C7E">
        <w:rPr>
          <w:lang w:val="ru-RU"/>
        </w:rPr>
        <w:t>с</w:t>
      </w:r>
      <w:r w:rsidRPr="000B2F27">
        <w:rPr>
          <w:lang w:val="ru-RU"/>
        </w:rPr>
        <w:t xml:space="preserve">пецификация </w:t>
      </w:r>
      <w:r w:rsidR="00291C7E">
        <w:rPr>
          <w:lang w:val="ru-RU"/>
        </w:rPr>
        <w:t>(«</w:t>
      </w:r>
      <w:r w:rsidR="00291C7E" w:rsidRPr="00526D9B">
        <w:rPr>
          <w:b/>
          <w:lang w:val="ru-RU"/>
        </w:rPr>
        <w:t>Спецификация</w:t>
      </w:r>
      <w:r w:rsidR="00291C7E">
        <w:rPr>
          <w:lang w:val="ru-RU"/>
        </w:rPr>
        <w:t xml:space="preserve">») </w:t>
      </w:r>
      <w:r w:rsidRPr="000B2F27">
        <w:rPr>
          <w:lang w:val="ru-RU"/>
        </w:rPr>
        <w:t xml:space="preserve">определяет набор требований, которые если выполняются, то значительно возрастает вероятность того, что программа соответствия с открытым исходным кодом достигла достаточного уровня качества, согласованности и полноты; хотя программа, которая удовлетворяет всем требованиям </w:t>
      </w:r>
      <w:r w:rsidR="00AA759A">
        <w:rPr>
          <w:lang w:val="ru-RU"/>
        </w:rPr>
        <w:t>С</w:t>
      </w:r>
      <w:r w:rsidRPr="000B2F27">
        <w:rPr>
          <w:lang w:val="ru-RU"/>
        </w:rPr>
        <w:t xml:space="preserve">пецификации, не гарантирует полного соответствия. Требования представляют собой базовый (минимальный) набор требований к программе, которая  должна им удовлетворять, чтобы считаться соответствующей </w:t>
      </w:r>
      <w:proofErr w:type="spellStart"/>
      <w:r w:rsidRPr="000B2F27">
        <w:rPr>
          <w:lang w:val="ru-RU"/>
        </w:rPr>
        <w:t>OpenChain</w:t>
      </w:r>
      <w:proofErr w:type="spellEnd"/>
      <w:r w:rsidRPr="000B2F27">
        <w:rPr>
          <w:lang w:val="ru-RU"/>
        </w:rPr>
        <w:t>. Спецификация фокусируется на качествах программы соответствия типа “что” и “почему”, в отличие от соображений типа “как” и “когда”. Это обеспечивает практический уровень гибкости, что позволяет различным организациям разрабатывать свои стратегии и процессы, которые наилучшим образом соответствуют их целям.</w:t>
      </w:r>
    </w:p>
    <w:p w:rsidR="00DD3DF0" w:rsidRPr="00526D9B" w:rsidRDefault="00DD3DF0" w:rsidP="00DD3DF0">
      <w:pPr>
        <w:rPr>
          <w:lang w:val="ru-RU"/>
        </w:rPr>
      </w:pPr>
    </w:p>
    <w:p w:rsidR="00DD3DF0" w:rsidRPr="00526D9B" w:rsidRDefault="00DD3DF0" w:rsidP="00DD3DF0">
      <w:pPr>
        <w:rPr>
          <w:lang w:val="ru-RU"/>
        </w:rPr>
      </w:pPr>
      <w:r w:rsidRPr="005D34D2">
        <w:rPr>
          <w:lang w:val="ru-RU"/>
        </w:rPr>
        <w:t xml:space="preserve">Раздел 2 вводит определения ключевых терминов, используемых в </w:t>
      </w:r>
      <w:r w:rsidR="00AA759A">
        <w:rPr>
          <w:lang w:val="ru-RU"/>
        </w:rPr>
        <w:t>С</w:t>
      </w:r>
      <w:r w:rsidRPr="005D34D2">
        <w:rPr>
          <w:lang w:val="ru-RU"/>
        </w:rPr>
        <w:t xml:space="preserve">пецификации.  Раздел 3 представляет требования </w:t>
      </w:r>
      <w:r w:rsidR="00AA759A">
        <w:rPr>
          <w:lang w:val="ru-RU"/>
        </w:rPr>
        <w:t>С</w:t>
      </w:r>
      <w:r w:rsidRPr="005D34D2">
        <w:rPr>
          <w:lang w:val="ru-RU"/>
        </w:rPr>
        <w:t xml:space="preserve">пецификации, где каждое имеет перечень одного или более Материалов проверки. Они представляют собой доказательства, которые должны существовать для того, чтобы данное требование считалось выполненным. Если все требования были </w:t>
      </w:r>
      <w:r w:rsidRPr="005D34D2">
        <w:rPr>
          <w:lang w:val="ru-RU"/>
        </w:rPr>
        <w:lastRenderedPageBreak/>
        <w:t xml:space="preserve">выполнены по данной программе, она будет определена как Соответствующая </w:t>
      </w:r>
      <w:proofErr w:type="spellStart"/>
      <w:r w:rsidRPr="005D34D2">
        <w:rPr>
          <w:lang w:val="ru-RU"/>
        </w:rPr>
        <w:t>OpenChain</w:t>
      </w:r>
      <w:proofErr w:type="spellEnd"/>
      <w:r w:rsidRPr="005D34D2">
        <w:rPr>
          <w:lang w:val="ru-RU"/>
        </w:rPr>
        <w:t xml:space="preserve"> в соответствии с</w:t>
      </w:r>
      <w:r w:rsidR="00AA759A">
        <w:rPr>
          <w:lang w:val="ru-RU"/>
        </w:rPr>
        <w:t>о</w:t>
      </w:r>
      <w:r w:rsidRPr="005D34D2">
        <w:rPr>
          <w:lang w:val="ru-RU"/>
        </w:rPr>
        <w:t xml:space="preserve"> Спецификаци</w:t>
      </w:r>
      <w:r w:rsidR="00AA759A">
        <w:rPr>
          <w:lang w:val="ru-RU"/>
        </w:rPr>
        <w:t>ей версии</w:t>
      </w:r>
      <w:r w:rsidR="00AA759A" w:rsidRPr="005D34D2">
        <w:rPr>
          <w:lang w:val="ru-RU"/>
        </w:rPr>
        <w:t xml:space="preserve"> 1.2</w:t>
      </w:r>
      <w:r w:rsidRPr="005D34D2">
        <w:rPr>
          <w:lang w:val="ru-RU"/>
        </w:rPr>
        <w:t>. Материал</w:t>
      </w:r>
      <w:r w:rsidR="00AA759A">
        <w:rPr>
          <w:lang w:val="ru-RU"/>
        </w:rPr>
        <w:t>ы</w:t>
      </w:r>
      <w:r w:rsidRPr="005D34D2">
        <w:rPr>
          <w:lang w:val="ru-RU"/>
        </w:rPr>
        <w:t xml:space="preserve"> проверки не предназначены быть открытыми, но могут быть представлены в рамках соглашения о неразглашении или по частному запросу от организации </w:t>
      </w:r>
      <w:proofErr w:type="spellStart"/>
      <w:r w:rsidRPr="005D34D2">
        <w:rPr>
          <w:lang w:val="ru-RU"/>
        </w:rPr>
        <w:t>OpenChain</w:t>
      </w:r>
      <w:proofErr w:type="spellEnd"/>
      <w:r w:rsidRPr="005D34D2">
        <w:rPr>
          <w:lang w:val="ru-RU"/>
        </w:rPr>
        <w:t xml:space="preserve"> для проверки соответствия.</w:t>
      </w:r>
    </w:p>
    <w:p w:rsidR="00DD3DF0" w:rsidRPr="00526D9B" w:rsidRDefault="00DD3DF0" w:rsidP="00DD3DF0">
      <w:pPr>
        <w:rPr>
          <w:lang w:val="ru-RU"/>
        </w:rPr>
      </w:pPr>
    </w:p>
    <w:p w:rsidR="00DD3DF0" w:rsidRPr="00526D9B" w:rsidRDefault="00DD3DF0" w:rsidP="00526D9B">
      <w:pPr>
        <w:rPr>
          <w:lang w:val="ru-RU"/>
        </w:rPr>
      </w:pPr>
      <w:r w:rsidRPr="004629E4">
        <w:rPr>
          <w:lang w:val="ru-RU"/>
        </w:rPr>
        <w:t xml:space="preserve">Дополнительные пояснения о том, как толковать  Спецификацию, могут быть получены путем </w:t>
      </w:r>
      <w:r w:rsidR="00AA759A">
        <w:rPr>
          <w:lang w:val="ru-RU"/>
        </w:rPr>
        <w:t xml:space="preserve">ознакомления с </w:t>
      </w:r>
      <w:r w:rsidRPr="004629E4">
        <w:rPr>
          <w:lang w:val="ru-RU"/>
        </w:rPr>
        <w:t>часто задаваемы</w:t>
      </w:r>
      <w:r w:rsidR="00AA759A">
        <w:rPr>
          <w:lang w:val="ru-RU"/>
        </w:rPr>
        <w:t>ми</w:t>
      </w:r>
      <w:r w:rsidRPr="004629E4">
        <w:rPr>
          <w:lang w:val="ru-RU"/>
        </w:rPr>
        <w:t xml:space="preserve"> вопрос</w:t>
      </w:r>
      <w:r w:rsidR="00AA759A">
        <w:rPr>
          <w:lang w:val="ru-RU"/>
        </w:rPr>
        <w:t>ами</w:t>
      </w:r>
      <w:r w:rsidRPr="004629E4">
        <w:rPr>
          <w:lang w:val="ru-RU"/>
        </w:rPr>
        <w:t xml:space="preserve"> (FAQ) по Спецификации, </w:t>
      </w:r>
      <w:r w:rsidR="008E2514">
        <w:rPr>
          <w:lang w:val="ru-RU"/>
        </w:rPr>
        <w:t>доступными</w:t>
      </w:r>
      <w:r w:rsidR="00AA759A" w:rsidRPr="004629E4">
        <w:rPr>
          <w:lang w:val="ru-RU"/>
        </w:rPr>
        <w:t xml:space="preserve"> </w:t>
      </w:r>
      <w:r w:rsidRPr="004629E4">
        <w:rPr>
          <w:lang w:val="ru-RU"/>
        </w:rPr>
        <w:t xml:space="preserve">по адресу: </w:t>
      </w:r>
      <w:bookmarkStart w:id="3" w:name="_Toc457078796"/>
      <w:r>
        <w:fldChar w:fldCharType="begin"/>
      </w:r>
      <w:r>
        <w:rPr>
          <w:lang w:val="ru-RU"/>
        </w:rPr>
        <w:instrText xml:space="preserve"> HYPERLINK "https://www.openchainproject.org/specification-faq" </w:instrText>
      </w:r>
      <w:r>
        <w:fldChar w:fldCharType="separate"/>
      </w:r>
      <w:r w:rsidRPr="005933AF">
        <w:rPr>
          <w:rStyle w:val="a4"/>
          <w:lang w:val="ru-RU"/>
        </w:rPr>
        <w:t>https://www.openchainproject.org/specification-faq</w:t>
      </w:r>
      <w:r>
        <w:fldChar w:fldCharType="end"/>
      </w:r>
      <w:r w:rsidR="00AA759A">
        <w:rPr>
          <w:lang w:val="ru-RU"/>
        </w:rPr>
        <w:t>.</w:t>
      </w:r>
    </w:p>
    <w:p w:rsidR="00DD3DF0" w:rsidRPr="00526D9B" w:rsidRDefault="00DD3DF0" w:rsidP="00DD3DF0">
      <w:pPr>
        <w:rPr>
          <w:lang w:val="ru-RU"/>
        </w:rPr>
      </w:pPr>
    </w:p>
    <w:p w:rsidR="00DD3DF0" w:rsidRPr="00526D9B" w:rsidRDefault="00DD3DF0" w:rsidP="00DD3DF0">
      <w:pPr>
        <w:rPr>
          <w:lang w:val="ru-RU"/>
        </w:rPr>
      </w:pPr>
    </w:p>
    <w:p w:rsidR="00DD3DF0" w:rsidRDefault="00DD3DF0" w:rsidP="00DD3DF0">
      <w:pPr>
        <w:pStyle w:val="1"/>
        <w:numPr>
          <w:ilvl w:val="0"/>
          <w:numId w:val="25"/>
        </w:numPr>
        <w:spacing w:before="60"/>
      </w:pPr>
      <w:bookmarkStart w:id="4" w:name="_Toc256000001"/>
      <w:bookmarkStart w:id="5" w:name="_Toc511568989"/>
      <w:r w:rsidRPr="00661E9D">
        <w:rPr>
          <w:lang w:val="ru-RU"/>
        </w:rPr>
        <w:t>Определения</w:t>
      </w:r>
      <w:bookmarkEnd w:id="3"/>
      <w:bookmarkEnd w:id="4"/>
      <w:bookmarkEnd w:id="5"/>
    </w:p>
    <w:p w:rsidR="00DD3DF0" w:rsidRPr="00885A48" w:rsidRDefault="00DD3DF0" w:rsidP="00DD3DF0">
      <w:pPr>
        <w:spacing w:before="60"/>
        <w:rPr>
          <w:sz w:val="2"/>
        </w:rPr>
      </w:pPr>
    </w:p>
    <w:p w:rsidR="00DD3DF0" w:rsidRPr="00526D9B" w:rsidRDefault="00DD3DF0" w:rsidP="00DD3DF0">
      <w:pPr>
        <w:spacing w:before="60"/>
        <w:rPr>
          <w:lang w:val="ru-RU"/>
        </w:rPr>
      </w:pPr>
      <w:r w:rsidRPr="00713A0A">
        <w:rPr>
          <w:b/>
          <w:lang w:val="ru-RU"/>
        </w:rPr>
        <w:t xml:space="preserve">Артефакты соответствия - </w:t>
      </w:r>
      <w:r w:rsidRPr="00713A0A">
        <w:rPr>
          <w:lang w:val="ru-RU"/>
        </w:rPr>
        <w:t>набор артефактов, которые представляют собой результат программы управления FOSS для релиз-версии Предоставленного программного обеспечения. Набор может включать (но не ограничиваясь указанным) од</w:t>
      </w:r>
      <w:r w:rsidR="00592972">
        <w:rPr>
          <w:lang w:val="ru-RU"/>
        </w:rPr>
        <w:t>ин</w:t>
      </w:r>
      <w:r w:rsidRPr="00713A0A">
        <w:rPr>
          <w:lang w:val="ru-RU"/>
        </w:rPr>
        <w:t xml:space="preserve"> или несколько </w:t>
      </w:r>
      <w:r w:rsidR="00592972">
        <w:rPr>
          <w:lang w:val="ru-RU"/>
        </w:rPr>
        <w:t xml:space="preserve">объектов </w:t>
      </w:r>
      <w:r w:rsidRPr="00713A0A">
        <w:rPr>
          <w:lang w:val="ru-RU"/>
        </w:rPr>
        <w:t>из следующего: исходный код, уведомления атрибуции, уведомления об авторских правах, копии текстов лицензий, уведомления об изменениях (модификациях), письменные оферты, спецификации компонентов</w:t>
      </w:r>
      <w:r w:rsidR="00E60905">
        <w:rPr>
          <w:lang w:val="ru-RU"/>
        </w:rPr>
        <w:t xml:space="preserve"> </w:t>
      </w:r>
      <w:r w:rsidR="00E60905" w:rsidRPr="00713A0A">
        <w:rPr>
          <w:lang w:val="ru-RU"/>
        </w:rPr>
        <w:t>FOSS</w:t>
      </w:r>
      <w:r w:rsidRPr="00713A0A">
        <w:rPr>
          <w:lang w:val="ru-RU"/>
        </w:rPr>
        <w:t>, документы SPDX и тому подобное.</w:t>
      </w:r>
    </w:p>
    <w:p w:rsidR="00DD3DF0" w:rsidRPr="00526D9B" w:rsidRDefault="00DD3DF0" w:rsidP="00DD3DF0">
      <w:pPr>
        <w:spacing w:before="60"/>
        <w:rPr>
          <w:b/>
          <w:lang w:val="ru-RU"/>
        </w:rPr>
      </w:pPr>
    </w:p>
    <w:p w:rsidR="00DD3DF0" w:rsidRPr="00526D9B" w:rsidRDefault="00DD3DF0" w:rsidP="00DD3DF0">
      <w:pPr>
        <w:spacing w:before="60"/>
        <w:rPr>
          <w:lang w:val="ru-RU"/>
        </w:rPr>
      </w:pPr>
      <w:r w:rsidRPr="00661E9D">
        <w:rPr>
          <w:b/>
          <w:lang w:val="ru-RU"/>
        </w:rPr>
        <w:t>FOSS</w:t>
      </w:r>
      <w:r w:rsidRPr="00661E9D">
        <w:rPr>
          <w:lang w:val="ru-RU"/>
        </w:rPr>
        <w:t xml:space="preserve"> (Свободное и Открытое Программное Обеспечение) - программное обеспечение, в отношении которого применяется одна или более лицензий, удовлетворяющие определению Открыт</w:t>
      </w:r>
      <w:r w:rsidR="00012452">
        <w:rPr>
          <w:lang w:val="ru-RU"/>
        </w:rPr>
        <w:t>ого</w:t>
      </w:r>
      <w:r w:rsidRPr="00661E9D">
        <w:rPr>
          <w:lang w:val="ru-RU"/>
        </w:rPr>
        <w:t xml:space="preserve"> исходн</w:t>
      </w:r>
      <w:r w:rsidR="00012452">
        <w:rPr>
          <w:lang w:val="ru-RU"/>
        </w:rPr>
        <w:t>ого</w:t>
      </w:r>
      <w:r w:rsidRPr="00661E9D">
        <w:rPr>
          <w:lang w:val="ru-RU"/>
        </w:rPr>
        <w:t xml:space="preserve"> код</w:t>
      </w:r>
      <w:r w:rsidR="00012452">
        <w:rPr>
          <w:lang w:val="ru-RU"/>
        </w:rPr>
        <w:t>а</w:t>
      </w:r>
      <w:r w:rsidRPr="00661E9D">
        <w:rPr>
          <w:lang w:val="ru-RU"/>
        </w:rPr>
        <w:t xml:space="preserve"> (</w:t>
      </w:r>
      <w:proofErr w:type="spellStart"/>
      <w:r w:rsidRPr="00661E9D">
        <w:rPr>
          <w:lang w:val="ru-RU"/>
        </w:rPr>
        <w:t>Open</w:t>
      </w:r>
      <w:proofErr w:type="spellEnd"/>
      <w:r w:rsidRPr="00661E9D">
        <w:rPr>
          <w:lang w:val="ru-RU"/>
        </w:rPr>
        <w:t xml:space="preserve"> </w:t>
      </w:r>
      <w:proofErr w:type="spellStart"/>
      <w:r w:rsidRPr="00661E9D">
        <w:rPr>
          <w:lang w:val="ru-RU"/>
        </w:rPr>
        <w:t>Source</w:t>
      </w:r>
      <w:proofErr w:type="spellEnd"/>
      <w:r w:rsidRPr="00661E9D">
        <w:rPr>
          <w:lang w:val="ru-RU"/>
        </w:rPr>
        <w:t xml:space="preserve"> </w:t>
      </w:r>
      <w:proofErr w:type="spellStart"/>
      <w:r w:rsidRPr="00661E9D">
        <w:rPr>
          <w:lang w:val="ru-RU"/>
        </w:rPr>
        <w:t>Definition</w:t>
      </w:r>
      <w:proofErr w:type="spellEnd"/>
      <w:r w:rsidRPr="00661E9D">
        <w:rPr>
          <w:lang w:val="ru-RU"/>
        </w:rPr>
        <w:t>), опубликованному проектом Open Source Initiative (OpenSource.org), или определению Свободно</w:t>
      </w:r>
      <w:r w:rsidR="001A18BF">
        <w:rPr>
          <w:lang w:val="ru-RU"/>
        </w:rPr>
        <w:t>го</w:t>
      </w:r>
      <w:r w:rsidRPr="00661E9D">
        <w:rPr>
          <w:lang w:val="ru-RU"/>
        </w:rPr>
        <w:t xml:space="preserve"> программное обеспечение (опубликованному Фондом </w:t>
      </w:r>
      <w:proofErr w:type="spellStart"/>
      <w:r w:rsidRPr="00661E9D">
        <w:rPr>
          <w:lang w:val="ru-RU"/>
        </w:rPr>
        <w:t>Free</w:t>
      </w:r>
      <w:proofErr w:type="spellEnd"/>
      <w:r w:rsidRPr="00661E9D">
        <w:rPr>
          <w:lang w:val="ru-RU"/>
        </w:rPr>
        <w:t xml:space="preserve"> </w:t>
      </w:r>
      <w:proofErr w:type="spellStart"/>
      <w:r w:rsidRPr="00661E9D">
        <w:rPr>
          <w:lang w:val="ru-RU"/>
        </w:rPr>
        <w:t>Software</w:t>
      </w:r>
      <w:proofErr w:type="spellEnd"/>
      <w:r w:rsidRPr="00661E9D">
        <w:rPr>
          <w:lang w:val="ru-RU"/>
        </w:rPr>
        <w:t xml:space="preserve"> </w:t>
      </w:r>
      <w:proofErr w:type="spellStart"/>
      <w:r w:rsidRPr="00661E9D">
        <w:rPr>
          <w:lang w:val="ru-RU"/>
        </w:rPr>
        <w:t>Foundation</w:t>
      </w:r>
      <w:proofErr w:type="spellEnd"/>
      <w:r w:rsidRPr="00661E9D">
        <w:rPr>
          <w:lang w:val="ru-RU"/>
        </w:rPr>
        <w:t>) или подобной лицензи</w:t>
      </w:r>
      <w:ins w:id="6" w:author="Denis Dorotenko" w:date="2019-06-29T19:53:00Z">
        <w:r w:rsidR="003F026A">
          <w:rPr>
            <w:lang w:val="ru-RU"/>
          </w:rPr>
          <w:t>е</w:t>
        </w:r>
      </w:ins>
      <w:r w:rsidRPr="00661E9D">
        <w:rPr>
          <w:lang w:val="ru-RU"/>
        </w:rPr>
        <w:t>й.</w:t>
      </w:r>
    </w:p>
    <w:p w:rsidR="00DD3DF0" w:rsidRPr="00526D9B" w:rsidRDefault="00DD3DF0" w:rsidP="00DD3DF0">
      <w:pPr>
        <w:rPr>
          <w:lang w:val="ru-RU"/>
        </w:rPr>
      </w:pPr>
    </w:p>
    <w:p w:rsidR="00DD3DF0" w:rsidRPr="00526D9B" w:rsidRDefault="00DD3DF0" w:rsidP="00DD3DF0">
      <w:pPr>
        <w:rPr>
          <w:lang w:val="ru-RU"/>
        </w:rPr>
      </w:pPr>
      <w:r w:rsidRPr="00661E9D">
        <w:rPr>
          <w:b/>
          <w:lang w:val="ru-RU"/>
        </w:rPr>
        <w:t>Посредник FOSS</w:t>
      </w:r>
      <w:r w:rsidRPr="00661E9D">
        <w:rPr>
          <w:lang w:val="ru-RU"/>
        </w:rPr>
        <w:t xml:space="preserve"> - лицо, которое уполномочено при</w:t>
      </w:r>
      <w:r w:rsidR="00841062">
        <w:rPr>
          <w:lang w:val="ru-RU"/>
        </w:rPr>
        <w:t>нимать</w:t>
      </w:r>
      <w:r w:rsidRPr="00661E9D">
        <w:rPr>
          <w:lang w:val="ru-RU"/>
        </w:rPr>
        <w:t xml:space="preserve"> внешни</w:t>
      </w:r>
      <w:r w:rsidR="00841062">
        <w:rPr>
          <w:lang w:val="ru-RU"/>
        </w:rPr>
        <w:t>е</w:t>
      </w:r>
      <w:r w:rsidRPr="00661E9D">
        <w:rPr>
          <w:lang w:val="ru-RU"/>
        </w:rPr>
        <w:t xml:space="preserve"> запрос</w:t>
      </w:r>
      <w:r w:rsidR="00841062">
        <w:rPr>
          <w:lang w:val="ru-RU"/>
        </w:rPr>
        <w:t>ы</w:t>
      </w:r>
      <w:r w:rsidRPr="00661E9D">
        <w:rPr>
          <w:lang w:val="ru-RU"/>
        </w:rPr>
        <w:t xml:space="preserve"> в отношении FOSS.</w:t>
      </w:r>
    </w:p>
    <w:p w:rsidR="00DD3DF0" w:rsidRPr="00526D9B" w:rsidRDefault="00DD3DF0" w:rsidP="00DD3DF0">
      <w:pPr>
        <w:rPr>
          <w:lang w:val="ru-RU"/>
        </w:rPr>
      </w:pPr>
    </w:p>
    <w:p w:rsidR="00DD3DF0" w:rsidRPr="00526D9B" w:rsidRDefault="00DD3DF0" w:rsidP="00DD3DF0">
      <w:pPr>
        <w:rPr>
          <w:lang w:val="ru-RU"/>
        </w:rPr>
      </w:pPr>
      <w:r w:rsidRPr="00713A0A">
        <w:rPr>
          <w:b/>
          <w:lang w:val="ru-RU"/>
        </w:rPr>
        <w:t>Идентифицированные Лицензии</w:t>
      </w:r>
      <w:r w:rsidRPr="00713A0A">
        <w:rPr>
          <w:lang w:val="ru-RU"/>
        </w:rPr>
        <w:t xml:space="preserve"> - набор лицензий FOSS, выявленных в результате соответствующего метода определения лицензии, которые применимы к Предоставленному программному обеспечению.</w:t>
      </w:r>
    </w:p>
    <w:p w:rsidR="00DD3DF0" w:rsidRPr="00526D9B" w:rsidRDefault="00DD3DF0" w:rsidP="00DD3DF0">
      <w:pPr>
        <w:rPr>
          <w:lang w:val="ru-RU"/>
        </w:rPr>
      </w:pPr>
    </w:p>
    <w:p w:rsidR="00DD3DF0" w:rsidRPr="00526D9B" w:rsidRDefault="00DD3DF0" w:rsidP="00DD3DF0">
      <w:pPr>
        <w:rPr>
          <w:lang w:val="ru-RU"/>
        </w:rPr>
      </w:pPr>
      <w:r w:rsidRPr="00661E9D">
        <w:rPr>
          <w:b/>
          <w:lang w:val="ru-RU"/>
        </w:rPr>
        <w:t xml:space="preserve">Программа, </w:t>
      </w:r>
      <w:r w:rsidR="00F62298">
        <w:rPr>
          <w:b/>
          <w:lang w:val="ru-RU"/>
        </w:rPr>
        <w:t>С</w:t>
      </w:r>
      <w:r w:rsidRPr="00661E9D">
        <w:rPr>
          <w:b/>
          <w:lang w:val="ru-RU"/>
        </w:rPr>
        <w:t xml:space="preserve">оответствующая </w:t>
      </w:r>
      <w:proofErr w:type="spellStart"/>
      <w:r w:rsidRPr="00661E9D">
        <w:rPr>
          <w:b/>
          <w:lang w:val="ru-RU"/>
        </w:rPr>
        <w:t>OpenChain</w:t>
      </w:r>
      <w:proofErr w:type="spellEnd"/>
      <w:r w:rsidRPr="004629E4">
        <w:rPr>
          <w:lang w:val="ru-RU"/>
        </w:rPr>
        <w:t xml:space="preserve"> - программа, которая удовлетворяет всем требованиям данной спецификации.</w:t>
      </w:r>
    </w:p>
    <w:p w:rsidR="00DD3DF0" w:rsidRPr="00526D9B" w:rsidRDefault="00DD3DF0" w:rsidP="00DD3DF0">
      <w:pPr>
        <w:rPr>
          <w:b/>
          <w:lang w:val="ru-RU"/>
        </w:rPr>
      </w:pPr>
    </w:p>
    <w:p w:rsidR="00DD3DF0" w:rsidRPr="00526D9B" w:rsidRDefault="00DD3DF0" w:rsidP="00DD3DF0">
      <w:pPr>
        <w:rPr>
          <w:lang w:val="ru-RU"/>
        </w:rPr>
      </w:pPr>
      <w:r w:rsidRPr="00661E9D">
        <w:rPr>
          <w:b/>
          <w:lang w:val="ru-RU"/>
        </w:rPr>
        <w:t>Персонал по программному об</w:t>
      </w:r>
      <w:r w:rsidR="00F01539">
        <w:rPr>
          <w:b/>
          <w:lang w:val="ru-RU"/>
        </w:rPr>
        <w:t>е</w:t>
      </w:r>
      <w:r w:rsidRPr="00661E9D">
        <w:rPr>
          <w:b/>
          <w:lang w:val="ru-RU"/>
        </w:rPr>
        <w:t>спечению</w:t>
      </w:r>
      <w:r w:rsidRPr="00661E9D">
        <w:rPr>
          <w:lang w:val="ru-RU"/>
        </w:rPr>
        <w:t xml:space="preserve"> - любой сотрудник или подрядчик, который определяет, способствует или несет ответственность за подготовку </w:t>
      </w:r>
      <w:r w:rsidR="00FB2DEE">
        <w:rPr>
          <w:lang w:val="ru-RU"/>
        </w:rPr>
        <w:t>Предоставленного</w:t>
      </w:r>
      <w:r w:rsidR="00FB2DEE" w:rsidRPr="00661E9D">
        <w:rPr>
          <w:lang w:val="ru-RU"/>
        </w:rPr>
        <w:t xml:space="preserve"> </w:t>
      </w:r>
      <w:r w:rsidRPr="00661E9D">
        <w:rPr>
          <w:lang w:val="ru-RU"/>
        </w:rPr>
        <w:t xml:space="preserve">программного обеспечения. В зависимости от организации, может </w:t>
      </w:r>
      <w:r w:rsidR="00FB2DEE">
        <w:rPr>
          <w:lang w:val="ru-RU"/>
        </w:rPr>
        <w:t xml:space="preserve">представлять собой </w:t>
      </w:r>
      <w:r w:rsidRPr="00661E9D">
        <w:rPr>
          <w:lang w:val="ru-RU"/>
        </w:rPr>
        <w:t>(но не ограничиваясь указанным) разработчиков программного обеспечения, инженеров, ответственных за выпуск релизов, инженеров по качеству, маркетингу и управлению продуктами.</w:t>
      </w:r>
    </w:p>
    <w:p w:rsidR="00DD3DF0" w:rsidRPr="00526D9B" w:rsidRDefault="00DD3DF0" w:rsidP="00DD3DF0">
      <w:pPr>
        <w:rPr>
          <w:lang w:val="ru-RU"/>
        </w:rPr>
      </w:pPr>
    </w:p>
    <w:p w:rsidR="00DD3DF0" w:rsidRPr="00526D9B" w:rsidRDefault="00DD3DF0" w:rsidP="00DD3DF0">
      <w:pPr>
        <w:rPr>
          <w:lang w:val="ru-RU"/>
        </w:rPr>
      </w:pPr>
      <w:r w:rsidRPr="00661E9D">
        <w:rPr>
          <w:b/>
          <w:lang w:val="ru-RU"/>
        </w:rPr>
        <w:t>SPDX</w:t>
      </w:r>
      <w:r w:rsidRPr="00661E9D">
        <w:rPr>
          <w:lang w:val="ru-RU"/>
        </w:rPr>
        <w:t xml:space="preserve"> или Обмен Данными о Пакете Программного Обеспечения - стандартный Формат, созданный рабочей группой SPDX для обмена информацией о лицензии и авторском праве для предоставленного пакета программного обеспечения. Описание спецификации SPDX можн</w:t>
      </w:r>
      <w:r w:rsidR="00FB2DEE">
        <w:rPr>
          <w:lang w:val="ru-RU"/>
        </w:rPr>
        <w:t>о</w:t>
      </w:r>
      <w:r w:rsidRPr="00661E9D">
        <w:rPr>
          <w:lang w:val="ru-RU"/>
        </w:rPr>
        <w:t xml:space="preserve"> найти </w:t>
      </w:r>
      <w:r w:rsidR="00FB2DEE">
        <w:rPr>
          <w:lang w:val="ru-RU"/>
        </w:rPr>
        <w:t xml:space="preserve">по адресу: </w:t>
      </w:r>
      <w:r w:rsidRPr="00661E9D">
        <w:rPr>
          <w:lang w:val="ru-RU"/>
        </w:rPr>
        <w:t>www.spdx.org.</w:t>
      </w:r>
    </w:p>
    <w:p w:rsidR="00DD3DF0" w:rsidRPr="00526D9B" w:rsidRDefault="00DD3DF0" w:rsidP="00DD3DF0">
      <w:pPr>
        <w:rPr>
          <w:lang w:val="ru-RU"/>
        </w:rPr>
      </w:pPr>
    </w:p>
    <w:p w:rsidR="00DD3DF0" w:rsidRPr="00526D9B" w:rsidRDefault="00DD3DF0" w:rsidP="00DD3DF0">
      <w:pPr>
        <w:rPr>
          <w:lang w:val="ru-RU"/>
        </w:rPr>
      </w:pPr>
      <w:r w:rsidRPr="001320CC">
        <w:rPr>
          <w:b/>
          <w:lang w:val="ru-RU"/>
        </w:rPr>
        <w:lastRenderedPageBreak/>
        <w:t>Предоставленное программное обеспечение</w:t>
      </w:r>
      <w:r w:rsidRPr="001320CC">
        <w:rPr>
          <w:lang w:val="ru-RU"/>
        </w:rPr>
        <w:t xml:space="preserve"> - программное обеспечение, которое организация предоставляет третьим лицам (например, другим организациям или физическим лицам). </w:t>
      </w:r>
    </w:p>
    <w:p w:rsidR="00DD3DF0" w:rsidRPr="00526D9B" w:rsidRDefault="00DD3DF0" w:rsidP="00DD3DF0">
      <w:pPr>
        <w:rPr>
          <w:lang w:val="ru-RU"/>
        </w:rPr>
      </w:pPr>
    </w:p>
    <w:p w:rsidR="00DD3DF0" w:rsidRPr="00526D9B" w:rsidRDefault="00DD3DF0" w:rsidP="00DD3DF0">
      <w:pPr>
        <w:rPr>
          <w:lang w:val="ru-RU"/>
        </w:rPr>
      </w:pPr>
      <w:r w:rsidRPr="00661E9D">
        <w:rPr>
          <w:b/>
          <w:lang w:val="ru-RU"/>
        </w:rPr>
        <w:t>Материалы проверки</w:t>
      </w:r>
      <w:r w:rsidRPr="00661E9D">
        <w:rPr>
          <w:lang w:val="ru-RU"/>
        </w:rPr>
        <w:t xml:space="preserve"> - доказательства, которые должны существовать для того, чтобы данное требование считалось выполненным.</w:t>
      </w:r>
    </w:p>
    <w:p w:rsidR="00DD3DF0" w:rsidRPr="00526D9B" w:rsidRDefault="00DD3DF0" w:rsidP="00DD3DF0">
      <w:pPr>
        <w:rPr>
          <w:lang w:val="ru-RU"/>
        </w:rPr>
      </w:pPr>
    </w:p>
    <w:p w:rsidR="00DD3DF0" w:rsidRPr="00526D9B" w:rsidRDefault="00DD3DF0" w:rsidP="00DD3DF0">
      <w:pPr>
        <w:rPr>
          <w:lang w:val="ru-RU"/>
        </w:rPr>
      </w:pPr>
    </w:p>
    <w:p w:rsidR="00DD3DF0" w:rsidRPr="00526D9B" w:rsidRDefault="00DD3DF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/>
        </w:rPr>
      </w:pPr>
      <w:r w:rsidRPr="00526D9B">
        <w:rPr>
          <w:lang w:val="ru-RU"/>
        </w:rPr>
        <w:br w:type="page"/>
      </w:r>
    </w:p>
    <w:p w:rsidR="00DD3DF0" w:rsidRPr="00661E9D" w:rsidRDefault="00DD3DF0" w:rsidP="00DD3DF0">
      <w:pPr>
        <w:pStyle w:val="1"/>
        <w:numPr>
          <w:ilvl w:val="0"/>
          <w:numId w:val="25"/>
        </w:numPr>
      </w:pPr>
      <w:bookmarkStart w:id="7" w:name="_Toc256000002"/>
      <w:bookmarkStart w:id="8" w:name="_Toc457078797"/>
      <w:bookmarkStart w:id="9" w:name="_Toc511568990"/>
      <w:r w:rsidRPr="00661E9D">
        <w:rPr>
          <w:lang w:val="ru-RU"/>
        </w:rPr>
        <w:lastRenderedPageBreak/>
        <w:t>Условия</w:t>
      </w:r>
      <w:bookmarkEnd w:id="7"/>
      <w:bookmarkEnd w:id="8"/>
      <w:bookmarkEnd w:id="9"/>
    </w:p>
    <w:p w:rsidR="00DD3DF0" w:rsidRPr="00526D9B" w:rsidRDefault="00DD3DF0" w:rsidP="00DD3DF0">
      <w:pPr>
        <w:pStyle w:val="2"/>
        <w:rPr>
          <w:sz w:val="24"/>
          <w:szCs w:val="24"/>
          <w:lang w:val="ru-RU"/>
        </w:rPr>
      </w:pPr>
      <w:bookmarkStart w:id="10" w:name="_Toc256000003"/>
      <w:bookmarkStart w:id="11" w:name="_Toc457078798"/>
      <w:bookmarkStart w:id="12" w:name="_Toc511568991"/>
      <w:r>
        <w:rPr>
          <w:sz w:val="24"/>
          <w:szCs w:val="24"/>
          <w:lang w:val="ru-RU"/>
        </w:rPr>
        <w:t>Цель 1: Зна</w:t>
      </w:r>
      <w:r w:rsidR="005C58F0">
        <w:rPr>
          <w:sz w:val="24"/>
          <w:szCs w:val="24"/>
          <w:lang w:val="ru-RU"/>
        </w:rPr>
        <w:t>ние</w:t>
      </w:r>
      <w:r>
        <w:rPr>
          <w:sz w:val="24"/>
          <w:szCs w:val="24"/>
          <w:lang w:val="ru-RU"/>
        </w:rPr>
        <w:t xml:space="preserve"> свои</w:t>
      </w:r>
      <w:r w:rsidR="005C58F0">
        <w:rPr>
          <w:sz w:val="24"/>
          <w:szCs w:val="24"/>
          <w:lang w:val="ru-RU"/>
        </w:rPr>
        <w:t>х</w:t>
      </w:r>
      <w:r>
        <w:rPr>
          <w:sz w:val="24"/>
          <w:szCs w:val="24"/>
          <w:lang w:val="ru-RU"/>
        </w:rPr>
        <w:t xml:space="preserve"> обя</w:t>
      </w:r>
      <w:r w:rsidR="005C58F0">
        <w:rPr>
          <w:sz w:val="24"/>
          <w:szCs w:val="24"/>
          <w:lang w:val="ru-RU"/>
        </w:rPr>
        <w:t>занностей</w:t>
      </w:r>
      <w:r>
        <w:rPr>
          <w:sz w:val="24"/>
          <w:szCs w:val="24"/>
          <w:lang w:val="ru-RU"/>
        </w:rPr>
        <w:t xml:space="preserve"> в отношении FOSS</w:t>
      </w:r>
      <w:bookmarkEnd w:id="10"/>
      <w:bookmarkEnd w:id="11"/>
      <w:bookmarkEnd w:id="12"/>
    </w:p>
    <w:p w:rsidR="00DD3DF0" w:rsidRPr="00F04754" w:rsidRDefault="00DD3DF0" w:rsidP="00DD3DF0">
      <w:pPr>
        <w:pStyle w:val="a3"/>
        <w:numPr>
          <w:ilvl w:val="1"/>
          <w:numId w:val="21"/>
        </w:numPr>
        <w:ind w:left="720" w:hanging="720"/>
        <w:rPr>
          <w:b/>
        </w:rPr>
      </w:pPr>
      <w:r w:rsidRPr="00F04754">
        <w:rPr>
          <w:b/>
          <w:lang w:val="ru-RU"/>
        </w:rPr>
        <w:t xml:space="preserve">Существует письменная политика FOSS, регулирующая соответствие лицензий FOSS в отношении Предоставленного программного обеспечения. </w:t>
      </w:r>
      <w:r>
        <w:rPr>
          <w:lang w:val="ru-RU"/>
        </w:rPr>
        <w:t>Политика должна быть передана внутренним образом.</w:t>
      </w:r>
    </w:p>
    <w:p w:rsidR="00DD3DF0" w:rsidRPr="00661E9D" w:rsidRDefault="00DD3DF0" w:rsidP="00DD3DF0">
      <w:pPr>
        <w:pStyle w:val="a3"/>
        <w:ind w:left="360"/>
      </w:pPr>
    </w:p>
    <w:p w:rsidR="00DD3DF0" w:rsidRPr="00661E9D" w:rsidRDefault="00DD3DF0" w:rsidP="00DD3DF0">
      <w:pPr>
        <w:ind w:left="720"/>
      </w:pPr>
      <w:r w:rsidRPr="00661E9D">
        <w:rPr>
          <w:b/>
          <w:lang w:val="ru-RU"/>
        </w:rPr>
        <w:t>Материал(ы) проверки</w:t>
      </w:r>
      <w:r w:rsidRPr="00661E9D">
        <w:rPr>
          <w:lang w:val="ru-RU"/>
        </w:rPr>
        <w:t>:</w:t>
      </w:r>
    </w:p>
    <w:p w:rsidR="00DD3DF0" w:rsidRPr="001C20B8" w:rsidRDefault="00DD3DF0" w:rsidP="00DD3DF0">
      <w:pPr>
        <w:pStyle w:val="a3"/>
        <w:numPr>
          <w:ilvl w:val="0"/>
          <w:numId w:val="1"/>
        </w:numPr>
        <w:ind w:left="1080"/>
      </w:pPr>
      <w:r>
        <w:rPr>
          <w:lang w:val="ru-RU"/>
        </w:rPr>
        <w:t>1.1.1 документированная политика FOSS.</w:t>
      </w:r>
    </w:p>
    <w:p w:rsidR="00DD3DF0" w:rsidRPr="00526D9B" w:rsidRDefault="00DD3DF0" w:rsidP="00DD3DF0">
      <w:pPr>
        <w:pStyle w:val="a3"/>
        <w:numPr>
          <w:ilvl w:val="0"/>
          <w:numId w:val="1"/>
        </w:numPr>
        <w:spacing w:after="120"/>
        <w:ind w:left="1080"/>
        <w:rPr>
          <w:lang w:val="ru-RU"/>
        </w:rPr>
      </w:pPr>
      <w:r w:rsidRPr="001C20B8">
        <w:rPr>
          <w:lang w:val="ru-RU"/>
        </w:rPr>
        <w:t>1.1.2</w:t>
      </w:r>
      <w:r w:rsidR="00501B3E">
        <w:rPr>
          <w:lang w:val="ru-RU"/>
        </w:rPr>
        <w:t> </w:t>
      </w:r>
      <w:r w:rsidRPr="001C20B8">
        <w:rPr>
          <w:lang w:val="ru-RU"/>
        </w:rPr>
        <w:t>документированная процедура, которая информирует Персонал по программному об</w:t>
      </w:r>
      <w:ins w:id="13" w:author="Denis Dorotenko" w:date="2019-06-29T19:55:00Z">
        <w:r w:rsidR="00415ECA">
          <w:rPr>
            <w:lang w:val="ru-RU"/>
          </w:rPr>
          <w:t>е</w:t>
        </w:r>
      </w:ins>
      <w:del w:id="14" w:author="Denis Dorotenko" w:date="2019-06-29T19:55:00Z">
        <w:r w:rsidRPr="001C20B8" w:rsidDel="00415ECA">
          <w:rPr>
            <w:lang w:val="ru-RU"/>
          </w:rPr>
          <w:delText>у</w:delText>
        </w:r>
      </w:del>
      <w:r w:rsidRPr="001C20B8">
        <w:rPr>
          <w:lang w:val="ru-RU"/>
        </w:rPr>
        <w:t>спечению о наличии политики FOSS (например, посредством обучения, внутренней базы знаний или иным практическим способом связи).</w:t>
      </w:r>
    </w:p>
    <w:p w:rsidR="00DD3DF0" w:rsidRPr="00526D9B" w:rsidRDefault="00DD3DF0" w:rsidP="00DD3DF0">
      <w:pPr>
        <w:ind w:left="720"/>
        <w:rPr>
          <w:b/>
          <w:lang w:val="ru-RU"/>
        </w:rPr>
      </w:pPr>
    </w:p>
    <w:p w:rsidR="00DD3DF0" w:rsidRPr="00526D9B" w:rsidRDefault="00DD3DF0" w:rsidP="00DD3DF0">
      <w:pPr>
        <w:ind w:left="720"/>
        <w:rPr>
          <w:lang w:val="ru-RU"/>
        </w:rPr>
      </w:pPr>
      <w:r w:rsidRPr="00661E9D">
        <w:rPr>
          <w:b/>
          <w:lang w:val="ru-RU"/>
        </w:rPr>
        <w:t>Обоснование</w:t>
      </w:r>
      <w:r w:rsidRPr="00661E9D">
        <w:rPr>
          <w:lang w:val="ru-RU"/>
        </w:rPr>
        <w:t>:</w:t>
      </w:r>
    </w:p>
    <w:p w:rsidR="00DD3DF0" w:rsidRPr="00526D9B" w:rsidRDefault="00291C7E" w:rsidP="00DD3DF0">
      <w:pPr>
        <w:ind w:left="720"/>
        <w:rPr>
          <w:lang w:val="ru-RU"/>
        </w:rPr>
      </w:pPr>
      <w:r>
        <w:rPr>
          <w:lang w:val="ru-RU"/>
        </w:rPr>
        <w:t>Для о</w:t>
      </w:r>
      <w:r w:rsidR="00DD3DF0">
        <w:rPr>
          <w:lang w:val="ru-RU"/>
        </w:rPr>
        <w:t>беспеч</w:t>
      </w:r>
      <w:r>
        <w:rPr>
          <w:lang w:val="ru-RU"/>
        </w:rPr>
        <w:t>ения</w:t>
      </w:r>
      <w:r w:rsidR="00DD3DF0">
        <w:rPr>
          <w:lang w:val="ru-RU"/>
        </w:rPr>
        <w:t xml:space="preserve"> приняти</w:t>
      </w:r>
      <w:r>
        <w:rPr>
          <w:lang w:val="ru-RU"/>
        </w:rPr>
        <w:t>я</w:t>
      </w:r>
      <w:r w:rsidR="00DD3DF0">
        <w:rPr>
          <w:lang w:val="ru-RU"/>
        </w:rPr>
        <w:t xml:space="preserve"> мер по созданию, записи и информированию Персонала по программно</w:t>
      </w:r>
      <w:r w:rsidR="00501B3E">
        <w:rPr>
          <w:lang w:val="ru-RU"/>
        </w:rPr>
        <w:t>му</w:t>
      </w:r>
      <w:r w:rsidR="00DD3DF0">
        <w:rPr>
          <w:lang w:val="ru-RU"/>
        </w:rPr>
        <w:t xml:space="preserve"> обеспечению о существовании политики FOSS. Хотя нет требований  о том, что именно должно быть включено в политику, другие разделы могут налагать </w:t>
      </w:r>
      <w:r w:rsidR="00501B3E">
        <w:rPr>
          <w:lang w:val="ru-RU"/>
        </w:rPr>
        <w:t xml:space="preserve">на нее </w:t>
      </w:r>
      <w:r w:rsidR="00DD3DF0">
        <w:rPr>
          <w:lang w:val="ru-RU"/>
        </w:rPr>
        <w:t>требования.</w:t>
      </w:r>
    </w:p>
    <w:p w:rsidR="00DD3DF0" w:rsidRPr="00526D9B" w:rsidRDefault="00DD3DF0" w:rsidP="00DD3DF0">
      <w:pPr>
        <w:rPr>
          <w:lang w:val="ru-RU"/>
        </w:rPr>
      </w:pPr>
    </w:p>
    <w:p w:rsidR="00DD3DF0" w:rsidRPr="00526D9B" w:rsidRDefault="00DD3DF0" w:rsidP="00DD3DF0">
      <w:pPr>
        <w:rPr>
          <w:lang w:val="ru-RU"/>
        </w:rPr>
      </w:pPr>
    </w:p>
    <w:p w:rsidR="00DD3DF0" w:rsidRPr="00526D9B" w:rsidRDefault="00DD3DF0" w:rsidP="00DD3DF0">
      <w:pPr>
        <w:pStyle w:val="a3"/>
        <w:numPr>
          <w:ilvl w:val="1"/>
          <w:numId w:val="21"/>
        </w:numPr>
        <w:ind w:left="720" w:hanging="720"/>
        <w:rPr>
          <w:b/>
          <w:lang w:val="ru-RU"/>
        </w:rPr>
      </w:pPr>
      <w:r w:rsidRPr="00CF0E6F">
        <w:rPr>
          <w:b/>
          <w:lang w:val="ru-RU"/>
        </w:rPr>
        <w:t>Обязательное обучение FOSS всего Персонала по программному об</w:t>
      </w:r>
      <w:r w:rsidR="00501B3E">
        <w:rPr>
          <w:b/>
          <w:lang w:val="ru-RU"/>
        </w:rPr>
        <w:t>е</w:t>
      </w:r>
      <w:r w:rsidRPr="00CF0E6F">
        <w:rPr>
          <w:b/>
          <w:lang w:val="ru-RU"/>
        </w:rPr>
        <w:t>спечению следующим образом:</w:t>
      </w:r>
    </w:p>
    <w:p w:rsidR="00DD3DF0" w:rsidRPr="00526D9B" w:rsidRDefault="00DD3DF0" w:rsidP="00DD3DF0">
      <w:pPr>
        <w:pStyle w:val="a3"/>
        <w:numPr>
          <w:ilvl w:val="0"/>
          <w:numId w:val="2"/>
        </w:numPr>
        <w:ind w:left="1080"/>
        <w:rPr>
          <w:b/>
          <w:lang w:val="ru-RU"/>
        </w:rPr>
      </w:pPr>
      <w:r>
        <w:rPr>
          <w:b/>
          <w:lang w:val="ru-RU"/>
        </w:rPr>
        <w:t>Обучение, как минимум, охватывает следующие темы:</w:t>
      </w:r>
    </w:p>
    <w:p w:rsidR="00DD3DF0" w:rsidRPr="00526D9B" w:rsidRDefault="00DD3DF0" w:rsidP="00DD3DF0">
      <w:pPr>
        <w:pStyle w:val="a3"/>
        <w:numPr>
          <w:ilvl w:val="1"/>
          <w:numId w:val="4"/>
        </w:numPr>
        <w:rPr>
          <w:b/>
          <w:lang w:val="ru-RU"/>
        </w:rPr>
      </w:pPr>
      <w:r w:rsidRPr="00661E9D">
        <w:rPr>
          <w:b/>
          <w:lang w:val="ru-RU"/>
        </w:rPr>
        <w:t>Политика FOSS и где найти ее текст;</w:t>
      </w:r>
    </w:p>
    <w:p w:rsidR="00DD3DF0" w:rsidRPr="00526D9B" w:rsidRDefault="00DD3DF0" w:rsidP="00DD3DF0">
      <w:pPr>
        <w:pStyle w:val="a3"/>
        <w:numPr>
          <w:ilvl w:val="1"/>
          <w:numId w:val="4"/>
        </w:numPr>
        <w:rPr>
          <w:b/>
          <w:lang w:val="ru-RU"/>
        </w:rPr>
      </w:pPr>
      <w:r w:rsidRPr="00661E9D">
        <w:rPr>
          <w:b/>
          <w:lang w:val="ru-RU"/>
        </w:rPr>
        <w:t>Основы права интеллектуальной собственности, касающиеся FOSS и лицензий FOSS;</w:t>
      </w:r>
    </w:p>
    <w:p w:rsidR="00DD3DF0" w:rsidRPr="00526D9B" w:rsidRDefault="00DD3DF0" w:rsidP="00DD3DF0">
      <w:pPr>
        <w:pStyle w:val="a3"/>
        <w:numPr>
          <w:ilvl w:val="1"/>
          <w:numId w:val="4"/>
        </w:numPr>
        <w:rPr>
          <w:b/>
          <w:lang w:val="ru-RU"/>
        </w:rPr>
      </w:pPr>
      <w:r w:rsidRPr="00661E9D">
        <w:rPr>
          <w:b/>
          <w:lang w:val="ru-RU"/>
        </w:rPr>
        <w:t xml:space="preserve">Основные понятия лицензирования FOSS (включая понятия разрешительных (permissive) и т.н. </w:t>
      </w:r>
      <w:proofErr w:type="spellStart"/>
      <w:r w:rsidRPr="00661E9D">
        <w:rPr>
          <w:b/>
          <w:lang w:val="ru-RU"/>
        </w:rPr>
        <w:t>копилефтных</w:t>
      </w:r>
      <w:proofErr w:type="spellEnd"/>
      <w:r w:rsidRPr="00661E9D">
        <w:rPr>
          <w:b/>
          <w:lang w:val="ru-RU"/>
        </w:rPr>
        <w:t xml:space="preserve"> (</w:t>
      </w:r>
      <w:proofErr w:type="spellStart"/>
      <w:r w:rsidRPr="00661E9D">
        <w:rPr>
          <w:b/>
          <w:lang w:val="ru-RU"/>
        </w:rPr>
        <w:t>copyleft</w:t>
      </w:r>
      <w:proofErr w:type="spellEnd"/>
      <w:r w:rsidRPr="00661E9D">
        <w:rPr>
          <w:b/>
          <w:lang w:val="ru-RU"/>
        </w:rPr>
        <w:t>) лицензий);</w:t>
      </w:r>
    </w:p>
    <w:p w:rsidR="00DD3DF0" w:rsidRPr="00661E9D" w:rsidRDefault="00DD3DF0" w:rsidP="00DD3DF0">
      <w:pPr>
        <w:pStyle w:val="a3"/>
        <w:numPr>
          <w:ilvl w:val="1"/>
          <w:numId w:val="4"/>
        </w:numPr>
        <w:rPr>
          <w:b/>
        </w:rPr>
      </w:pPr>
      <w:r w:rsidRPr="00661E9D">
        <w:rPr>
          <w:b/>
          <w:lang w:val="ru-RU"/>
        </w:rPr>
        <w:t>Модели лицензирования проекта</w:t>
      </w:r>
      <w:r w:rsidR="00C81EFF" w:rsidRPr="00C81EFF">
        <w:rPr>
          <w:b/>
          <w:lang w:val="ru-RU"/>
        </w:rPr>
        <w:t xml:space="preserve"> </w:t>
      </w:r>
      <w:r w:rsidR="00C81EFF" w:rsidRPr="00661E9D">
        <w:rPr>
          <w:b/>
          <w:lang w:val="ru-RU"/>
        </w:rPr>
        <w:t>FOSS</w:t>
      </w:r>
      <w:r w:rsidRPr="00661E9D">
        <w:rPr>
          <w:b/>
          <w:lang w:val="ru-RU"/>
        </w:rPr>
        <w:t>;</w:t>
      </w:r>
    </w:p>
    <w:p w:rsidR="00DD3DF0" w:rsidRPr="00526D9B" w:rsidRDefault="00DD3DF0" w:rsidP="00DD3DF0">
      <w:pPr>
        <w:pStyle w:val="a3"/>
        <w:numPr>
          <w:ilvl w:val="1"/>
          <w:numId w:val="4"/>
        </w:numPr>
        <w:rPr>
          <w:b/>
          <w:lang w:val="ru-RU"/>
        </w:rPr>
      </w:pPr>
      <w:r w:rsidRPr="00661E9D">
        <w:rPr>
          <w:b/>
          <w:lang w:val="ru-RU"/>
        </w:rPr>
        <w:t>Роли и обязанности Персонала по программному об</w:t>
      </w:r>
      <w:ins w:id="15" w:author="Denis Dorotenko" w:date="2019-06-29T19:55:00Z">
        <w:r w:rsidR="00415ECA">
          <w:rPr>
            <w:b/>
            <w:lang w:val="ru-RU"/>
          </w:rPr>
          <w:t>е</w:t>
        </w:r>
      </w:ins>
      <w:del w:id="16" w:author="Denis Dorotenko" w:date="2019-06-29T19:55:00Z">
        <w:r w:rsidRPr="00661E9D" w:rsidDel="00415ECA">
          <w:rPr>
            <w:b/>
            <w:lang w:val="ru-RU"/>
          </w:rPr>
          <w:delText>у</w:delText>
        </w:r>
      </w:del>
      <w:r w:rsidRPr="00661E9D">
        <w:rPr>
          <w:b/>
          <w:lang w:val="ru-RU"/>
        </w:rPr>
        <w:t>спечению, касающиеся соблюдения FOSS, в частности, и политики FOSS в целом; и</w:t>
      </w:r>
    </w:p>
    <w:p w:rsidR="00DD3DF0" w:rsidRPr="00526D9B" w:rsidRDefault="00DD3DF0" w:rsidP="00DD3DF0">
      <w:pPr>
        <w:pStyle w:val="a3"/>
        <w:numPr>
          <w:ilvl w:val="1"/>
          <w:numId w:val="4"/>
        </w:numPr>
        <w:rPr>
          <w:b/>
          <w:lang w:val="ru-RU"/>
        </w:rPr>
      </w:pPr>
      <w:r w:rsidRPr="00661E9D">
        <w:rPr>
          <w:b/>
          <w:lang w:val="ru-RU"/>
        </w:rPr>
        <w:t>Процесс выявления, записи и/или отслеживания компонентов</w:t>
      </w:r>
      <w:r w:rsidR="00C81EFF">
        <w:rPr>
          <w:b/>
          <w:lang w:val="ru-RU"/>
        </w:rPr>
        <w:t xml:space="preserve"> </w:t>
      </w:r>
      <w:r w:rsidR="00C81EFF" w:rsidRPr="00661E9D">
        <w:rPr>
          <w:b/>
          <w:lang w:val="ru-RU"/>
        </w:rPr>
        <w:t>FOSS</w:t>
      </w:r>
      <w:r w:rsidRPr="00661E9D">
        <w:rPr>
          <w:b/>
          <w:lang w:val="ru-RU"/>
        </w:rPr>
        <w:t>, содержащихся в Предоставленном программном обеспечении.</w:t>
      </w:r>
    </w:p>
    <w:p w:rsidR="00DD3DF0" w:rsidRPr="00526D9B" w:rsidRDefault="00DD3DF0" w:rsidP="00DD3DF0">
      <w:pPr>
        <w:pStyle w:val="a3"/>
        <w:numPr>
          <w:ilvl w:val="0"/>
          <w:numId w:val="5"/>
        </w:numPr>
        <w:rPr>
          <w:b/>
          <w:lang w:val="ru-RU"/>
        </w:rPr>
      </w:pPr>
      <w:r w:rsidRPr="00661E9D">
        <w:rPr>
          <w:b/>
          <w:lang w:val="ru-RU"/>
        </w:rPr>
        <w:t>Персонал по программному об</w:t>
      </w:r>
      <w:r w:rsidR="0071688B">
        <w:rPr>
          <w:b/>
          <w:lang w:val="ru-RU"/>
        </w:rPr>
        <w:t>е</w:t>
      </w:r>
      <w:r w:rsidRPr="00661E9D">
        <w:rPr>
          <w:b/>
          <w:lang w:val="ru-RU"/>
        </w:rPr>
        <w:t>спечению должен пройти обучение в отношении FOSS в течение последних 24 месяцев ("Уже Обученные"). Для выполнения требований к обучению Персонала по программному об</w:t>
      </w:r>
      <w:ins w:id="17" w:author="Denis Dorotenko" w:date="2019-06-29T19:55:00Z">
        <w:r w:rsidR="00415ECA">
          <w:rPr>
            <w:b/>
            <w:lang w:val="ru-RU"/>
          </w:rPr>
          <w:t>е</w:t>
        </w:r>
      </w:ins>
      <w:del w:id="18" w:author="Denis Dorotenko" w:date="2019-06-29T19:55:00Z">
        <w:r w:rsidRPr="00661E9D" w:rsidDel="00415ECA">
          <w:rPr>
            <w:b/>
            <w:lang w:val="ru-RU"/>
          </w:rPr>
          <w:delText>у</w:delText>
        </w:r>
      </w:del>
      <w:r w:rsidRPr="00661E9D">
        <w:rPr>
          <w:b/>
          <w:lang w:val="ru-RU"/>
        </w:rPr>
        <w:t>спечению может использоваться тест.</w:t>
      </w:r>
    </w:p>
    <w:p w:rsidR="00DD3DF0" w:rsidRPr="00526D9B" w:rsidRDefault="00DD3DF0" w:rsidP="00DD3DF0">
      <w:pPr>
        <w:ind w:left="720"/>
        <w:rPr>
          <w:lang w:val="ru-RU"/>
        </w:rPr>
      </w:pPr>
    </w:p>
    <w:p w:rsidR="00DD3DF0" w:rsidRPr="00A9300A" w:rsidRDefault="00DD3DF0" w:rsidP="00DD3DF0">
      <w:pPr>
        <w:ind w:left="720"/>
        <w:rPr>
          <w:b/>
        </w:rPr>
      </w:pPr>
      <w:r w:rsidRPr="00A9300A">
        <w:rPr>
          <w:b/>
          <w:lang w:val="ru-RU"/>
        </w:rPr>
        <w:t>Материал(ы) проверки:</w:t>
      </w:r>
    </w:p>
    <w:p w:rsidR="00DD3DF0" w:rsidRPr="00526D9B" w:rsidRDefault="00DD3DF0" w:rsidP="00DD3DF0">
      <w:pPr>
        <w:pStyle w:val="a3"/>
        <w:numPr>
          <w:ilvl w:val="0"/>
          <w:numId w:val="1"/>
        </w:numPr>
        <w:ind w:left="1080"/>
        <w:rPr>
          <w:lang w:val="ru-RU"/>
        </w:rPr>
      </w:pPr>
      <w:r>
        <w:rPr>
          <w:lang w:val="ru-RU"/>
        </w:rPr>
        <w:t xml:space="preserve">1.2.1 учебные материалы FOSS по вышеуказанным темам (например, презентации, онлайн-курсы или другие учебные материалы). </w:t>
      </w:r>
    </w:p>
    <w:p w:rsidR="00DD3DF0" w:rsidRPr="00526D9B" w:rsidRDefault="00DD3DF0" w:rsidP="00DD3DF0">
      <w:pPr>
        <w:pStyle w:val="a3"/>
        <w:numPr>
          <w:ilvl w:val="0"/>
          <w:numId w:val="1"/>
        </w:numPr>
        <w:ind w:left="1080"/>
        <w:rPr>
          <w:lang w:val="ru-RU"/>
        </w:rPr>
      </w:pPr>
      <w:r>
        <w:rPr>
          <w:lang w:val="ru-RU"/>
        </w:rPr>
        <w:t xml:space="preserve">1.2.2 </w:t>
      </w:r>
      <w:r w:rsidR="0071688B">
        <w:rPr>
          <w:lang w:val="ru-RU"/>
        </w:rPr>
        <w:t>д</w:t>
      </w:r>
      <w:r>
        <w:rPr>
          <w:lang w:val="ru-RU"/>
        </w:rPr>
        <w:t xml:space="preserve">окументированный способ для отслеживания завершения обучения Персонала по программному обеспечению. </w:t>
      </w:r>
    </w:p>
    <w:p w:rsidR="00DD3DF0" w:rsidRPr="00526D9B" w:rsidRDefault="00DD3DF0" w:rsidP="00DD3DF0">
      <w:pPr>
        <w:pStyle w:val="a3"/>
        <w:numPr>
          <w:ilvl w:val="0"/>
          <w:numId w:val="1"/>
        </w:numPr>
        <w:ind w:left="1080"/>
        <w:rPr>
          <w:lang w:val="ru-RU"/>
        </w:rPr>
      </w:pPr>
      <w:r>
        <w:rPr>
          <w:lang w:val="ru-RU"/>
        </w:rPr>
        <w:t xml:space="preserve">1.2.3 </w:t>
      </w:r>
      <w:r w:rsidR="0071688B">
        <w:rPr>
          <w:lang w:val="ru-RU"/>
        </w:rPr>
        <w:t>п</w:t>
      </w:r>
      <w:r>
        <w:rPr>
          <w:lang w:val="ru-RU"/>
        </w:rPr>
        <w:t>о крайней мере 85% Персонала по программному об</w:t>
      </w:r>
      <w:ins w:id="19" w:author="Denis Dorotenko" w:date="2019-06-29T19:55:00Z">
        <w:r w:rsidR="00415ECA">
          <w:rPr>
            <w:lang w:val="ru-RU"/>
          </w:rPr>
          <w:t>е</w:t>
        </w:r>
      </w:ins>
      <w:del w:id="20" w:author="Denis Dorotenko" w:date="2019-06-29T19:55:00Z">
        <w:r w:rsidDel="00415ECA">
          <w:rPr>
            <w:lang w:val="ru-RU"/>
          </w:rPr>
          <w:delText>у</w:delText>
        </w:r>
      </w:del>
      <w:r>
        <w:rPr>
          <w:lang w:val="ru-RU"/>
        </w:rPr>
        <w:t xml:space="preserve">спечению в настоящее время прошли подготовку, как это изложено выше. Показатель 85% не обязательно </w:t>
      </w:r>
      <w:r>
        <w:rPr>
          <w:lang w:val="ru-RU"/>
        </w:rPr>
        <w:lastRenderedPageBreak/>
        <w:t>должен относиться ко всей организации, но полностью к Персоналу по программному об</w:t>
      </w:r>
      <w:ins w:id="21" w:author="Denis Dorotenko" w:date="2019-06-29T19:55:00Z">
        <w:r w:rsidR="00415ECA">
          <w:rPr>
            <w:lang w:val="ru-RU"/>
          </w:rPr>
          <w:t>е</w:t>
        </w:r>
      </w:ins>
      <w:del w:id="22" w:author="Denis Dorotenko" w:date="2019-06-29T19:55:00Z">
        <w:r w:rsidDel="00415ECA">
          <w:rPr>
            <w:lang w:val="ru-RU"/>
          </w:rPr>
          <w:delText>у</w:delText>
        </w:r>
      </w:del>
      <w:r>
        <w:rPr>
          <w:lang w:val="ru-RU"/>
        </w:rPr>
        <w:t xml:space="preserve">спечению, которое регулируется Программой соответствия </w:t>
      </w:r>
      <w:proofErr w:type="spellStart"/>
      <w:r>
        <w:rPr>
          <w:lang w:val="ru-RU"/>
        </w:rPr>
        <w:t>OpenChain</w:t>
      </w:r>
      <w:proofErr w:type="spellEnd"/>
      <w:r>
        <w:rPr>
          <w:lang w:val="ru-RU"/>
        </w:rPr>
        <w:t>.</w:t>
      </w:r>
    </w:p>
    <w:p w:rsidR="00DD3DF0" w:rsidRPr="00526D9B" w:rsidRDefault="00DD3DF0" w:rsidP="00DD3DF0">
      <w:pPr>
        <w:spacing w:after="120"/>
        <w:ind w:left="360"/>
        <w:rPr>
          <w:lang w:val="ru-RU"/>
        </w:rPr>
      </w:pPr>
    </w:p>
    <w:p w:rsidR="00DD3DF0" w:rsidRPr="00526D9B" w:rsidRDefault="00DD3DF0" w:rsidP="00DD3DF0">
      <w:pPr>
        <w:ind w:left="720"/>
        <w:rPr>
          <w:lang w:val="ru-RU"/>
        </w:rPr>
      </w:pPr>
      <w:r w:rsidRPr="00661E9D">
        <w:rPr>
          <w:b/>
          <w:lang w:val="ru-RU"/>
        </w:rPr>
        <w:t>Обоснование</w:t>
      </w:r>
      <w:r w:rsidRPr="00661E9D">
        <w:rPr>
          <w:lang w:val="ru-RU"/>
        </w:rPr>
        <w:t>:</w:t>
      </w:r>
    </w:p>
    <w:p w:rsidR="00DD3DF0" w:rsidRPr="00526D9B" w:rsidRDefault="00291C7E" w:rsidP="00DD3DF0">
      <w:pPr>
        <w:ind w:left="720"/>
        <w:rPr>
          <w:lang w:val="ru-RU"/>
        </w:rPr>
      </w:pPr>
      <w:r>
        <w:rPr>
          <w:lang w:val="ru-RU"/>
        </w:rPr>
        <w:t>Для уверенности в том</w:t>
      </w:r>
      <w:r w:rsidR="00DD3DF0">
        <w:rPr>
          <w:lang w:val="ru-RU"/>
        </w:rPr>
        <w:t xml:space="preserve">, что Персонал по программному обеспечению прошел в последнее время обучение по FOSS и что основной набор соответствующих тем по FOSS был изучен в рамках такого обучения. Цель - быть убежденным в том, что основной базовый набор тем охвачен, но типовая учебная программа, вероятно, будет более объемной, чем та, что изложена здесь. </w:t>
      </w:r>
    </w:p>
    <w:p w:rsidR="00DD3DF0" w:rsidRPr="00526D9B" w:rsidRDefault="00DD3DF0" w:rsidP="00DD3DF0">
      <w:pPr>
        <w:ind w:left="720"/>
        <w:rPr>
          <w:lang w:val="ru-RU"/>
        </w:rPr>
      </w:pPr>
    </w:p>
    <w:p w:rsidR="00DD3DF0" w:rsidRPr="00526D9B" w:rsidRDefault="00DD3DF0" w:rsidP="00DD3DF0">
      <w:pPr>
        <w:rPr>
          <w:lang w:val="ru-RU"/>
        </w:rPr>
      </w:pPr>
    </w:p>
    <w:p w:rsidR="00DD3DF0" w:rsidRPr="00526D9B" w:rsidRDefault="00DD3DF0" w:rsidP="00DD3DF0">
      <w:pPr>
        <w:pStyle w:val="a3"/>
        <w:numPr>
          <w:ilvl w:val="1"/>
          <w:numId w:val="21"/>
        </w:numPr>
        <w:ind w:left="720" w:hanging="720"/>
        <w:rPr>
          <w:b/>
          <w:lang w:val="ru-RU"/>
        </w:rPr>
      </w:pPr>
      <w:r w:rsidRPr="0043796C">
        <w:rPr>
          <w:b/>
          <w:lang w:val="ru-RU"/>
        </w:rPr>
        <w:t>Существует процесс анализа Идентифицированных Лицензий для установления обязательств, ограничений и прав, предусмотренных каждой лицензией.</w:t>
      </w:r>
    </w:p>
    <w:p w:rsidR="00DD3DF0" w:rsidRPr="00526D9B" w:rsidRDefault="00DD3DF0" w:rsidP="00DD3DF0">
      <w:pPr>
        <w:ind w:left="720" w:hanging="720"/>
        <w:rPr>
          <w:b/>
          <w:highlight w:val="yellow"/>
          <w:lang w:val="ru-RU"/>
        </w:rPr>
      </w:pPr>
    </w:p>
    <w:p w:rsidR="00DD3DF0" w:rsidRPr="0043796C" w:rsidRDefault="00DD3DF0" w:rsidP="00DD3DF0">
      <w:pPr>
        <w:ind w:left="720"/>
      </w:pPr>
      <w:r w:rsidRPr="0043796C">
        <w:rPr>
          <w:b/>
          <w:lang w:val="ru-RU"/>
        </w:rPr>
        <w:t>Материал(ы) проверки</w:t>
      </w:r>
      <w:r w:rsidRPr="0043796C">
        <w:rPr>
          <w:lang w:val="ru-RU"/>
        </w:rPr>
        <w:t>:</w:t>
      </w:r>
    </w:p>
    <w:p w:rsidR="00DD3DF0" w:rsidRPr="00526D9B" w:rsidRDefault="00DD3DF0" w:rsidP="00DD3DF0">
      <w:pPr>
        <w:pStyle w:val="a3"/>
        <w:numPr>
          <w:ilvl w:val="0"/>
          <w:numId w:val="1"/>
        </w:numPr>
        <w:ind w:left="1080"/>
        <w:rPr>
          <w:lang w:val="ru-RU"/>
        </w:rPr>
      </w:pPr>
      <w:r w:rsidRPr="0043796C">
        <w:rPr>
          <w:lang w:val="ru-RU"/>
        </w:rPr>
        <w:t xml:space="preserve">1.3.1 </w:t>
      </w:r>
      <w:r w:rsidR="00BB2638">
        <w:rPr>
          <w:lang w:val="ru-RU"/>
        </w:rPr>
        <w:t>д</w:t>
      </w:r>
      <w:r w:rsidRPr="0043796C">
        <w:rPr>
          <w:lang w:val="ru-RU"/>
        </w:rPr>
        <w:t>окументированная процедура для проверки и документирования обязанностей, ограничений и прав по каждой Идентифицированной Лицензии.</w:t>
      </w:r>
    </w:p>
    <w:p w:rsidR="00DD3DF0" w:rsidRPr="00526D9B" w:rsidRDefault="00DD3DF0" w:rsidP="00DD3DF0">
      <w:pPr>
        <w:ind w:left="720"/>
        <w:rPr>
          <w:b/>
          <w:lang w:val="ru-RU"/>
        </w:rPr>
      </w:pPr>
    </w:p>
    <w:p w:rsidR="00DD3DF0" w:rsidRPr="00526D9B" w:rsidRDefault="00DD3DF0" w:rsidP="00DD3DF0">
      <w:pPr>
        <w:ind w:left="720"/>
        <w:rPr>
          <w:lang w:val="ru-RU"/>
        </w:rPr>
      </w:pPr>
      <w:r w:rsidRPr="0043796C">
        <w:rPr>
          <w:b/>
          <w:lang w:val="ru-RU"/>
        </w:rPr>
        <w:t>Обоснование</w:t>
      </w:r>
      <w:r w:rsidRPr="0043796C">
        <w:rPr>
          <w:lang w:val="ru-RU"/>
        </w:rPr>
        <w:t>:</w:t>
      </w:r>
    </w:p>
    <w:p w:rsidR="00DD3DF0" w:rsidRPr="00526D9B" w:rsidRDefault="00DD3DF0" w:rsidP="00DD3DF0">
      <w:pPr>
        <w:ind w:left="720"/>
        <w:rPr>
          <w:lang w:val="ru-RU"/>
        </w:rPr>
      </w:pPr>
      <w:r w:rsidRPr="0043796C">
        <w:rPr>
          <w:lang w:val="ru-RU"/>
        </w:rPr>
        <w:t>Убедиться, что существует процесс для анализа и идентификации лицензионных обязательств каждой Идентифицированной Лицензии для различных практических случаев.</w:t>
      </w:r>
    </w:p>
    <w:p w:rsidR="00DD3DF0" w:rsidRPr="00526D9B" w:rsidRDefault="00DD3DF0">
      <w:pPr>
        <w:rPr>
          <w:lang w:val="ru-RU"/>
        </w:rPr>
      </w:pPr>
      <w:r w:rsidRPr="00526D9B">
        <w:rPr>
          <w:lang w:val="ru-RU"/>
        </w:rPr>
        <w:br w:type="page"/>
      </w:r>
    </w:p>
    <w:p w:rsidR="00DD3DF0" w:rsidRPr="00526D9B" w:rsidRDefault="00DD3DF0" w:rsidP="00DD3DF0">
      <w:pPr>
        <w:pStyle w:val="2"/>
        <w:rPr>
          <w:lang w:val="ru-RU"/>
        </w:rPr>
      </w:pPr>
      <w:bookmarkStart w:id="23" w:name="_Toc256000004"/>
      <w:bookmarkStart w:id="24" w:name="_Toc457078799"/>
      <w:bookmarkStart w:id="25" w:name="_Toc511568992"/>
      <w:r>
        <w:rPr>
          <w:lang w:val="ru-RU"/>
        </w:rPr>
        <w:lastRenderedPageBreak/>
        <w:t>Цель 2: Возлож</w:t>
      </w:r>
      <w:r w:rsidR="00BD5358">
        <w:rPr>
          <w:lang w:val="ru-RU"/>
        </w:rPr>
        <w:t>ение</w:t>
      </w:r>
      <w:r>
        <w:rPr>
          <w:lang w:val="ru-RU"/>
        </w:rPr>
        <w:t xml:space="preserve"> ответственност</w:t>
      </w:r>
      <w:r w:rsidR="00BD5358">
        <w:rPr>
          <w:lang w:val="ru-RU"/>
        </w:rPr>
        <w:t>и</w:t>
      </w:r>
      <w:r>
        <w:rPr>
          <w:lang w:val="ru-RU"/>
        </w:rPr>
        <w:t xml:space="preserve"> за обеспечение соответствия</w:t>
      </w:r>
      <w:bookmarkEnd w:id="23"/>
      <w:bookmarkEnd w:id="24"/>
      <w:bookmarkEnd w:id="25"/>
    </w:p>
    <w:p w:rsidR="00DD3DF0" w:rsidRPr="00526D9B" w:rsidRDefault="00DD3DF0" w:rsidP="00DD3DF0">
      <w:pPr>
        <w:rPr>
          <w:b/>
          <w:lang w:val="ru-RU"/>
        </w:rPr>
      </w:pPr>
      <w:r>
        <w:rPr>
          <w:b/>
          <w:lang w:val="ru-RU"/>
        </w:rPr>
        <w:t xml:space="preserve">2.1 </w:t>
      </w:r>
      <w:r>
        <w:rPr>
          <w:b/>
          <w:lang w:val="ru-RU"/>
        </w:rPr>
        <w:tab/>
        <w:t>Определите функцию внешнего Посредника FOSS («Посредник FOSS»).</w:t>
      </w:r>
    </w:p>
    <w:p w:rsidR="00DD3DF0" w:rsidRPr="00526D9B" w:rsidRDefault="00DD3DF0" w:rsidP="00DD3DF0">
      <w:pPr>
        <w:pStyle w:val="a3"/>
        <w:numPr>
          <w:ilvl w:val="0"/>
          <w:numId w:val="10"/>
        </w:numPr>
        <w:rPr>
          <w:b/>
          <w:lang w:val="ru-RU"/>
        </w:rPr>
      </w:pPr>
      <w:r w:rsidRPr="00A21FB4">
        <w:rPr>
          <w:b/>
          <w:lang w:val="ru-RU"/>
        </w:rPr>
        <w:t>Назначьте лицо (лиц), ответственное(</w:t>
      </w:r>
      <w:proofErr w:type="spellStart"/>
      <w:r w:rsidRPr="00A21FB4">
        <w:rPr>
          <w:b/>
          <w:lang w:val="ru-RU"/>
        </w:rPr>
        <w:t>ых</w:t>
      </w:r>
      <w:proofErr w:type="spellEnd"/>
      <w:r w:rsidRPr="00A21FB4">
        <w:rPr>
          <w:b/>
          <w:lang w:val="ru-RU"/>
        </w:rPr>
        <w:t>) за прием внешних запросов в отношении FOSS;</w:t>
      </w:r>
    </w:p>
    <w:p w:rsidR="00DD3DF0" w:rsidRPr="00526D9B" w:rsidRDefault="00DD3DF0" w:rsidP="00DD3DF0">
      <w:pPr>
        <w:pStyle w:val="a3"/>
        <w:numPr>
          <w:ilvl w:val="0"/>
          <w:numId w:val="10"/>
        </w:numPr>
        <w:rPr>
          <w:b/>
          <w:lang w:val="ru-RU"/>
        </w:rPr>
      </w:pPr>
      <w:r w:rsidRPr="00A21FB4">
        <w:rPr>
          <w:b/>
          <w:lang w:val="ru-RU"/>
        </w:rPr>
        <w:t>Посредник FOSS должен прикладывать все коммерчески разумные усилия для ответов на запросы о соответствии FOSS в необходимых случаях; и</w:t>
      </w:r>
    </w:p>
    <w:p w:rsidR="00DD3DF0" w:rsidRPr="00526D9B" w:rsidRDefault="00DD3DF0" w:rsidP="00DD3DF0">
      <w:pPr>
        <w:pStyle w:val="a3"/>
        <w:numPr>
          <w:ilvl w:val="0"/>
          <w:numId w:val="10"/>
        </w:numPr>
        <w:rPr>
          <w:b/>
          <w:lang w:val="ru-RU"/>
        </w:rPr>
      </w:pPr>
      <w:r w:rsidRPr="005E2228">
        <w:rPr>
          <w:b/>
          <w:lang w:val="ru-RU"/>
        </w:rPr>
        <w:t>Дове</w:t>
      </w:r>
      <w:r w:rsidR="009C4A6A">
        <w:rPr>
          <w:b/>
          <w:lang w:val="ru-RU"/>
        </w:rPr>
        <w:t>дите</w:t>
      </w:r>
      <w:r w:rsidRPr="005E2228">
        <w:rPr>
          <w:b/>
          <w:lang w:val="ru-RU"/>
        </w:rPr>
        <w:t xml:space="preserve"> до общего сведения контакты Посредника FOSS для связи.</w:t>
      </w:r>
    </w:p>
    <w:p w:rsidR="00DD3DF0" w:rsidRPr="00526D9B" w:rsidRDefault="00DD3DF0" w:rsidP="00DD3DF0">
      <w:pPr>
        <w:rPr>
          <w:lang w:val="ru-RU"/>
        </w:rPr>
      </w:pPr>
    </w:p>
    <w:p w:rsidR="00DD3DF0" w:rsidRPr="00661E9D" w:rsidRDefault="00DD3DF0" w:rsidP="00DD3DF0">
      <w:pPr>
        <w:ind w:left="720"/>
      </w:pPr>
      <w:r w:rsidRPr="00661E9D">
        <w:rPr>
          <w:b/>
          <w:lang w:val="ru-RU"/>
        </w:rPr>
        <w:t>Материал(ы) проверки</w:t>
      </w:r>
      <w:r w:rsidRPr="00661E9D">
        <w:rPr>
          <w:lang w:val="ru-RU"/>
        </w:rPr>
        <w:t>:</w:t>
      </w:r>
    </w:p>
    <w:p w:rsidR="00DD3DF0" w:rsidRPr="00526D9B" w:rsidRDefault="00DD3DF0" w:rsidP="00DD3DF0">
      <w:pPr>
        <w:pStyle w:val="a3"/>
        <w:numPr>
          <w:ilvl w:val="0"/>
          <w:numId w:val="9"/>
        </w:numPr>
        <w:rPr>
          <w:lang w:val="ru-RU"/>
        </w:rPr>
      </w:pPr>
      <w:r w:rsidRPr="00090845">
        <w:rPr>
          <w:lang w:val="ru-RU"/>
        </w:rPr>
        <w:t xml:space="preserve">2.1.1 </w:t>
      </w:r>
      <w:r w:rsidR="009C4A6A">
        <w:rPr>
          <w:lang w:val="ru-RU"/>
        </w:rPr>
        <w:t>п</w:t>
      </w:r>
      <w:r w:rsidRPr="00090845">
        <w:rPr>
          <w:lang w:val="ru-RU"/>
        </w:rPr>
        <w:t xml:space="preserve">ублично видимая идентификация Посредника FOSS (например, через опубликованный контактный адрес электронной почты или раздел Open Compliance Directory фонда Linux Foundation). </w:t>
      </w:r>
    </w:p>
    <w:p w:rsidR="00DD3DF0" w:rsidRPr="00526D9B" w:rsidRDefault="00DD3DF0" w:rsidP="00DD3DF0">
      <w:pPr>
        <w:pStyle w:val="a3"/>
        <w:numPr>
          <w:ilvl w:val="0"/>
          <w:numId w:val="1"/>
        </w:numPr>
        <w:ind w:left="1080"/>
        <w:rPr>
          <w:lang w:val="ru-RU"/>
        </w:rPr>
      </w:pPr>
      <w:r w:rsidRPr="002F3265">
        <w:rPr>
          <w:lang w:val="ru-RU"/>
        </w:rPr>
        <w:t xml:space="preserve">2.1.2 внутренняя документированная процедура, которая возлагает ответственность за получение запросов по соблюдению FOSS. </w:t>
      </w:r>
      <w:r w:rsidRPr="002F3265">
        <w:rPr>
          <w:lang w:val="ru-RU"/>
        </w:rPr>
        <w:tab/>
      </w:r>
    </w:p>
    <w:p w:rsidR="00DD3DF0" w:rsidRPr="00526D9B" w:rsidRDefault="00DD3DF0" w:rsidP="00DD3DF0">
      <w:pPr>
        <w:spacing w:after="120"/>
        <w:rPr>
          <w:lang w:val="ru-RU"/>
        </w:rPr>
      </w:pPr>
    </w:p>
    <w:p w:rsidR="00DD3DF0" w:rsidRPr="00526D9B" w:rsidRDefault="00DD3DF0" w:rsidP="00DD3DF0">
      <w:pPr>
        <w:ind w:left="720"/>
        <w:rPr>
          <w:lang w:val="ru-RU"/>
        </w:rPr>
      </w:pPr>
      <w:r w:rsidRPr="00661E9D">
        <w:rPr>
          <w:b/>
          <w:lang w:val="ru-RU"/>
        </w:rPr>
        <w:t>Обоснование</w:t>
      </w:r>
      <w:r w:rsidRPr="00661E9D">
        <w:rPr>
          <w:lang w:val="ru-RU"/>
        </w:rPr>
        <w:t>:</w:t>
      </w:r>
    </w:p>
    <w:p w:rsidR="00DD3DF0" w:rsidRPr="00526D9B" w:rsidRDefault="009C4A6A" w:rsidP="00DD3DF0">
      <w:pPr>
        <w:ind w:left="720"/>
        <w:rPr>
          <w:lang w:val="ru-RU"/>
        </w:rPr>
      </w:pPr>
      <w:r>
        <w:rPr>
          <w:lang w:val="ru-RU"/>
        </w:rPr>
        <w:t>Для уверенности</w:t>
      </w:r>
      <w:r w:rsidR="00DD3DF0">
        <w:rPr>
          <w:lang w:val="ru-RU"/>
        </w:rPr>
        <w:t>, что это разумный вариант для запросов третьих лиц в организацию о совместимости FOSS  и что эта обязанность была фактически назначена.</w:t>
      </w:r>
    </w:p>
    <w:p w:rsidR="00DD3DF0" w:rsidRPr="00526D9B" w:rsidRDefault="00DD3DF0" w:rsidP="00DD3DF0">
      <w:pPr>
        <w:ind w:left="720"/>
        <w:rPr>
          <w:lang w:val="ru-RU"/>
        </w:rPr>
      </w:pPr>
    </w:p>
    <w:p w:rsidR="00DD3DF0" w:rsidRPr="00526D9B" w:rsidRDefault="00DD3DF0" w:rsidP="00DD3DF0">
      <w:pPr>
        <w:ind w:left="720"/>
        <w:rPr>
          <w:lang w:val="ru-RU"/>
        </w:rPr>
      </w:pPr>
    </w:p>
    <w:p w:rsidR="00DD3DF0" w:rsidRPr="00526D9B" w:rsidRDefault="00DD3DF0" w:rsidP="00DD3DF0">
      <w:pPr>
        <w:rPr>
          <w:b/>
          <w:lang w:val="ru-RU"/>
        </w:rPr>
      </w:pPr>
      <w:r>
        <w:rPr>
          <w:b/>
          <w:lang w:val="ru-RU"/>
        </w:rPr>
        <w:t xml:space="preserve">2.2  </w:t>
      </w:r>
      <w:r>
        <w:rPr>
          <w:b/>
          <w:lang w:val="ru-RU"/>
        </w:rPr>
        <w:tab/>
        <w:t xml:space="preserve">Определение внутренней роли (ролей) </w:t>
      </w:r>
      <w:r w:rsidR="00BD5358">
        <w:rPr>
          <w:b/>
          <w:lang w:val="ru-RU"/>
        </w:rPr>
        <w:t xml:space="preserve">по </w:t>
      </w:r>
      <w:r>
        <w:rPr>
          <w:b/>
          <w:lang w:val="ru-RU"/>
        </w:rPr>
        <w:t>соответстви</w:t>
      </w:r>
      <w:r w:rsidR="00BD5358">
        <w:rPr>
          <w:b/>
          <w:lang w:val="ru-RU"/>
        </w:rPr>
        <w:t>ю</w:t>
      </w:r>
      <w:r>
        <w:rPr>
          <w:b/>
          <w:lang w:val="ru-RU"/>
        </w:rPr>
        <w:t xml:space="preserve"> FOSS.</w:t>
      </w:r>
    </w:p>
    <w:p w:rsidR="00DD3DF0" w:rsidRPr="00526D9B" w:rsidRDefault="00DD3DF0" w:rsidP="00DD3DF0">
      <w:pPr>
        <w:pStyle w:val="a3"/>
        <w:numPr>
          <w:ilvl w:val="0"/>
          <w:numId w:val="3"/>
        </w:numPr>
        <w:rPr>
          <w:b/>
          <w:lang w:val="ru-RU"/>
        </w:rPr>
      </w:pPr>
      <w:r w:rsidRPr="00661E9D">
        <w:rPr>
          <w:b/>
          <w:lang w:val="ru-RU"/>
        </w:rPr>
        <w:t>Назнач</w:t>
      </w:r>
      <w:r w:rsidR="00BD5358">
        <w:rPr>
          <w:b/>
          <w:lang w:val="ru-RU"/>
        </w:rPr>
        <w:t>ьте</w:t>
      </w:r>
      <w:r w:rsidRPr="00661E9D">
        <w:rPr>
          <w:b/>
          <w:lang w:val="ru-RU"/>
        </w:rPr>
        <w:t xml:space="preserve"> лицо(лиц), ответственное(</w:t>
      </w:r>
      <w:proofErr w:type="spellStart"/>
      <w:r w:rsidRPr="00661E9D">
        <w:rPr>
          <w:b/>
          <w:lang w:val="ru-RU"/>
        </w:rPr>
        <w:t>ых</w:t>
      </w:r>
      <w:proofErr w:type="spellEnd"/>
      <w:r w:rsidRPr="00661E9D">
        <w:rPr>
          <w:b/>
          <w:lang w:val="ru-RU"/>
        </w:rPr>
        <w:t xml:space="preserve">) за прием внешних запросов в отношении FOSS; </w:t>
      </w:r>
      <w:r w:rsidR="00BD5358">
        <w:rPr>
          <w:b/>
          <w:lang w:val="ru-RU"/>
        </w:rPr>
        <w:t>в</w:t>
      </w:r>
      <w:r w:rsidRPr="00661E9D">
        <w:rPr>
          <w:b/>
          <w:lang w:val="ru-RU"/>
        </w:rPr>
        <w:t xml:space="preserve">ыполнять роль по </w:t>
      </w:r>
      <w:r w:rsidR="00BD5358">
        <w:rPr>
          <w:b/>
          <w:lang w:val="ru-RU"/>
        </w:rPr>
        <w:t>с</w:t>
      </w:r>
      <w:r w:rsidRPr="00661E9D">
        <w:rPr>
          <w:b/>
          <w:lang w:val="ru-RU"/>
        </w:rPr>
        <w:t>оответствию FOSS и Посредника FOSS может одно и то же лицо.</w:t>
      </w:r>
    </w:p>
    <w:p w:rsidR="00DD3DF0" w:rsidRPr="00526D9B" w:rsidRDefault="00DD3DF0" w:rsidP="00DD3DF0">
      <w:pPr>
        <w:pStyle w:val="a3"/>
        <w:numPr>
          <w:ilvl w:val="0"/>
          <w:numId w:val="3"/>
        </w:numPr>
        <w:rPr>
          <w:b/>
          <w:lang w:val="ru-RU"/>
        </w:rPr>
      </w:pPr>
      <w:r w:rsidRPr="00661E9D">
        <w:rPr>
          <w:b/>
          <w:lang w:val="ru-RU"/>
        </w:rPr>
        <w:t>Деятельность по управлению соответствию FOSS достаточно обеспечена ресурсами:</w:t>
      </w:r>
    </w:p>
    <w:p w:rsidR="00DD3DF0" w:rsidRPr="00526D9B" w:rsidRDefault="00DD3DF0" w:rsidP="00DD3DF0">
      <w:pPr>
        <w:pStyle w:val="a3"/>
        <w:numPr>
          <w:ilvl w:val="1"/>
          <w:numId w:val="3"/>
        </w:numPr>
        <w:rPr>
          <w:b/>
          <w:lang w:val="ru-RU"/>
        </w:rPr>
      </w:pPr>
      <w:r w:rsidRPr="00661E9D">
        <w:rPr>
          <w:b/>
          <w:lang w:val="ru-RU"/>
        </w:rPr>
        <w:t>выделено время для выполнения роли; и</w:t>
      </w:r>
    </w:p>
    <w:p w:rsidR="00DD3DF0" w:rsidRPr="00526D9B" w:rsidRDefault="00DD3DF0" w:rsidP="00DD3DF0">
      <w:pPr>
        <w:pStyle w:val="a3"/>
        <w:numPr>
          <w:ilvl w:val="1"/>
          <w:numId w:val="3"/>
        </w:numPr>
        <w:rPr>
          <w:b/>
          <w:lang w:val="ru-RU"/>
        </w:rPr>
      </w:pPr>
      <w:r w:rsidRPr="00661E9D">
        <w:rPr>
          <w:b/>
          <w:lang w:val="ru-RU"/>
        </w:rPr>
        <w:t>выделен коммерчески обоснованный бюджет.</w:t>
      </w:r>
    </w:p>
    <w:p w:rsidR="00DD3DF0" w:rsidRPr="00526D9B" w:rsidRDefault="00DD3DF0" w:rsidP="00DD3DF0">
      <w:pPr>
        <w:pStyle w:val="a3"/>
        <w:numPr>
          <w:ilvl w:val="0"/>
          <w:numId w:val="3"/>
        </w:numPr>
        <w:rPr>
          <w:b/>
          <w:lang w:val="ru-RU"/>
        </w:rPr>
      </w:pPr>
      <w:r w:rsidRPr="00661E9D">
        <w:rPr>
          <w:b/>
          <w:lang w:val="ru-RU"/>
        </w:rPr>
        <w:t>Распределены обязанности по развитию и поддержке политики и процессов по соблюдению FOSS;</w:t>
      </w:r>
    </w:p>
    <w:p w:rsidR="00DD3DF0" w:rsidRPr="00526D9B" w:rsidRDefault="00DD3DF0" w:rsidP="00DD3DF0">
      <w:pPr>
        <w:pStyle w:val="a3"/>
        <w:numPr>
          <w:ilvl w:val="0"/>
          <w:numId w:val="3"/>
        </w:numPr>
        <w:rPr>
          <w:b/>
          <w:lang w:val="ru-RU"/>
        </w:rPr>
      </w:pPr>
      <w:r w:rsidRPr="00661E9D">
        <w:rPr>
          <w:b/>
          <w:lang w:val="ru-RU"/>
        </w:rPr>
        <w:t xml:space="preserve">Правовая экспертиза, касающаяся соответствия FOSS, доступна для роли </w:t>
      </w:r>
      <w:r w:rsidR="00BD5358">
        <w:rPr>
          <w:b/>
          <w:lang w:val="ru-RU"/>
        </w:rPr>
        <w:t>с</w:t>
      </w:r>
      <w:r w:rsidRPr="00661E9D">
        <w:rPr>
          <w:b/>
          <w:lang w:val="ru-RU"/>
        </w:rPr>
        <w:t>оответствия FOSS (например, может быть внутренней или внешней); и</w:t>
      </w:r>
    </w:p>
    <w:p w:rsidR="00DD3DF0" w:rsidRPr="00526D9B" w:rsidRDefault="00DD3DF0" w:rsidP="00DD3DF0">
      <w:pPr>
        <w:pStyle w:val="a3"/>
        <w:numPr>
          <w:ilvl w:val="0"/>
          <w:numId w:val="3"/>
        </w:numPr>
        <w:rPr>
          <w:b/>
          <w:lang w:val="ru-RU"/>
        </w:rPr>
      </w:pPr>
      <w:r>
        <w:rPr>
          <w:b/>
          <w:lang w:val="ru-RU"/>
        </w:rPr>
        <w:t>Процесс существует для разрешения вопросов о соблюдении FOSS.</w:t>
      </w:r>
    </w:p>
    <w:p w:rsidR="00DD3DF0" w:rsidRPr="00526D9B" w:rsidRDefault="00DD3DF0" w:rsidP="00DD3DF0">
      <w:pPr>
        <w:rPr>
          <w:lang w:val="ru-RU"/>
        </w:rPr>
      </w:pPr>
    </w:p>
    <w:p w:rsidR="00DD3DF0" w:rsidRPr="00661E9D" w:rsidRDefault="00DD3DF0" w:rsidP="00DD3DF0">
      <w:pPr>
        <w:ind w:left="720"/>
      </w:pPr>
      <w:r w:rsidRPr="00661E9D">
        <w:rPr>
          <w:b/>
          <w:lang w:val="ru-RU"/>
        </w:rPr>
        <w:t>Материал(ы) проверки</w:t>
      </w:r>
      <w:r w:rsidRPr="00661E9D">
        <w:rPr>
          <w:lang w:val="ru-RU"/>
        </w:rPr>
        <w:t>:</w:t>
      </w:r>
    </w:p>
    <w:p w:rsidR="00DD3DF0" w:rsidRPr="00015EF3" w:rsidRDefault="00DD3DF0" w:rsidP="00DD3DF0">
      <w:pPr>
        <w:pStyle w:val="a3"/>
        <w:numPr>
          <w:ilvl w:val="0"/>
          <w:numId w:val="1"/>
        </w:numPr>
        <w:ind w:left="1080"/>
      </w:pPr>
      <w:r w:rsidRPr="00015EF3">
        <w:rPr>
          <w:lang w:val="ru-RU"/>
        </w:rPr>
        <w:t xml:space="preserve">2.2.1 </w:t>
      </w:r>
      <w:r w:rsidR="00BB662F">
        <w:rPr>
          <w:lang w:val="ru-RU"/>
        </w:rPr>
        <w:t>и</w:t>
      </w:r>
      <w:r w:rsidRPr="00015EF3">
        <w:rPr>
          <w:lang w:val="ru-RU"/>
        </w:rPr>
        <w:t>мя лица, подразделения или должности по роли(ям) Соответствию FOSS внутренне определены.</w:t>
      </w:r>
    </w:p>
    <w:p w:rsidR="00DD3DF0" w:rsidRPr="00015EF3" w:rsidRDefault="00DD3DF0" w:rsidP="00DD3DF0">
      <w:pPr>
        <w:pStyle w:val="a3"/>
        <w:numPr>
          <w:ilvl w:val="0"/>
          <w:numId w:val="1"/>
        </w:numPr>
        <w:ind w:left="1080"/>
      </w:pPr>
      <w:r w:rsidRPr="00015EF3">
        <w:rPr>
          <w:lang w:val="ru-RU"/>
        </w:rPr>
        <w:t>2.2.2 Определение юридической помощи, доступной для роли(ей) по Соответствию FOSS, которая может быть внутренней или внешней.</w:t>
      </w:r>
    </w:p>
    <w:p w:rsidR="00DD3DF0" w:rsidRPr="00526D9B" w:rsidRDefault="00DD3DF0" w:rsidP="00DD3DF0">
      <w:pPr>
        <w:pStyle w:val="a3"/>
        <w:numPr>
          <w:ilvl w:val="0"/>
          <w:numId w:val="1"/>
        </w:numPr>
        <w:ind w:left="1080"/>
        <w:rPr>
          <w:lang w:val="ru-RU"/>
        </w:rPr>
      </w:pPr>
      <w:r w:rsidRPr="00015EF3">
        <w:rPr>
          <w:lang w:val="ru-RU"/>
        </w:rPr>
        <w:t>2.2.3 Документированная процедура, которая назначает внутренние обязанности по Соблюдению FOSS.</w:t>
      </w:r>
    </w:p>
    <w:p w:rsidR="00DD3DF0" w:rsidRPr="00526D9B" w:rsidRDefault="00DD3DF0" w:rsidP="00DD3DF0">
      <w:pPr>
        <w:pStyle w:val="a3"/>
        <w:numPr>
          <w:ilvl w:val="0"/>
          <w:numId w:val="1"/>
        </w:numPr>
        <w:ind w:left="1080"/>
        <w:rPr>
          <w:lang w:val="ru-RU"/>
        </w:rPr>
      </w:pPr>
      <w:r w:rsidRPr="00015EF3">
        <w:rPr>
          <w:lang w:val="ru-RU"/>
        </w:rPr>
        <w:t>2.2.4 Документированная процедура по рассмотрению и устранению случаев несоответствия.</w:t>
      </w:r>
    </w:p>
    <w:p w:rsidR="00DD3DF0" w:rsidRPr="00526D9B" w:rsidRDefault="00DD3DF0" w:rsidP="00DD3DF0">
      <w:pPr>
        <w:rPr>
          <w:lang w:val="ru-RU"/>
        </w:rPr>
      </w:pPr>
    </w:p>
    <w:p w:rsidR="00DD3DF0" w:rsidRPr="00526D9B" w:rsidRDefault="00DD3DF0" w:rsidP="00DD3DF0">
      <w:pPr>
        <w:ind w:left="720"/>
        <w:rPr>
          <w:lang w:val="ru-RU"/>
        </w:rPr>
      </w:pPr>
      <w:r w:rsidRPr="00661E9D">
        <w:rPr>
          <w:b/>
          <w:lang w:val="ru-RU"/>
        </w:rPr>
        <w:t>Обоснование</w:t>
      </w:r>
      <w:r w:rsidRPr="00661E9D">
        <w:rPr>
          <w:lang w:val="ru-RU"/>
        </w:rPr>
        <w:t>:</w:t>
      </w:r>
    </w:p>
    <w:p w:rsidR="00DD3DF0" w:rsidRPr="00526D9B" w:rsidRDefault="009C4A6A" w:rsidP="00DD3DF0">
      <w:pPr>
        <w:ind w:left="720"/>
        <w:rPr>
          <w:lang w:val="ru-RU"/>
        </w:rPr>
      </w:pPr>
      <w:r>
        <w:rPr>
          <w:lang w:val="ru-RU"/>
        </w:rPr>
        <w:t>Для о</w:t>
      </w:r>
      <w:r w:rsidR="00DD3DF0">
        <w:rPr>
          <w:lang w:val="ru-RU"/>
        </w:rPr>
        <w:t>беспеч</w:t>
      </w:r>
      <w:r>
        <w:rPr>
          <w:lang w:val="ru-RU"/>
        </w:rPr>
        <w:t>ения</w:t>
      </w:r>
      <w:r w:rsidR="00DD3DF0">
        <w:rPr>
          <w:lang w:val="ru-RU"/>
        </w:rPr>
        <w:t xml:space="preserve"> эффективно</w:t>
      </w:r>
      <w:r>
        <w:rPr>
          <w:lang w:val="ru-RU"/>
        </w:rPr>
        <w:t>го</w:t>
      </w:r>
      <w:r w:rsidR="00DD3DF0">
        <w:rPr>
          <w:lang w:val="ru-RU"/>
        </w:rPr>
        <w:t xml:space="preserve"> распределени</w:t>
      </w:r>
      <w:r>
        <w:rPr>
          <w:lang w:val="ru-RU"/>
        </w:rPr>
        <w:t>я</w:t>
      </w:r>
      <w:r w:rsidR="00DD3DF0">
        <w:rPr>
          <w:lang w:val="ru-RU"/>
        </w:rPr>
        <w:t xml:space="preserve"> внутренних обязанностей по FOSS.</w:t>
      </w:r>
    </w:p>
    <w:p w:rsidR="00DD3DF0" w:rsidRPr="00526D9B" w:rsidRDefault="00DD3DF0">
      <w:pPr>
        <w:rPr>
          <w:lang w:val="ru-RU"/>
        </w:rPr>
      </w:pPr>
      <w:r w:rsidRPr="00526D9B">
        <w:rPr>
          <w:lang w:val="ru-RU"/>
        </w:rPr>
        <w:br w:type="page"/>
      </w:r>
    </w:p>
    <w:p w:rsidR="00DD3DF0" w:rsidRPr="00526D9B" w:rsidRDefault="00DD3DF0" w:rsidP="00DD3DF0">
      <w:pPr>
        <w:pStyle w:val="2"/>
        <w:rPr>
          <w:lang w:val="ru-RU"/>
        </w:rPr>
      </w:pPr>
      <w:bookmarkStart w:id="26" w:name="_Toc256000005"/>
      <w:bookmarkStart w:id="27" w:name="_Toc457078800"/>
      <w:bookmarkStart w:id="28" w:name="_Toc511568993"/>
      <w:r>
        <w:rPr>
          <w:lang w:val="ru-RU"/>
        </w:rPr>
        <w:lastRenderedPageBreak/>
        <w:t>Цель 3: Проверка и утверждение содержания FOSS</w:t>
      </w:r>
      <w:bookmarkEnd w:id="26"/>
      <w:bookmarkEnd w:id="27"/>
      <w:bookmarkEnd w:id="28"/>
    </w:p>
    <w:p w:rsidR="00DD3DF0" w:rsidRPr="00526D9B" w:rsidRDefault="00DD3DF0" w:rsidP="00DD3DF0">
      <w:pPr>
        <w:ind w:left="720" w:hanging="720"/>
        <w:rPr>
          <w:b/>
          <w:bCs/>
          <w:strike/>
          <w:lang w:val="ru-RU"/>
        </w:rPr>
      </w:pPr>
      <w:r>
        <w:rPr>
          <w:b/>
          <w:bCs/>
          <w:lang w:val="ru-RU"/>
        </w:rPr>
        <w:t>3.1 Процесс существует для создания и управления списком материалов компонентов FOSS, который включает в себя каждый компонент (и их Идентифицированные Лицензии), включен</w:t>
      </w:r>
      <w:r w:rsidR="0029564E">
        <w:rPr>
          <w:b/>
          <w:bCs/>
          <w:lang w:val="ru-RU"/>
        </w:rPr>
        <w:t>ный</w:t>
      </w:r>
      <w:r>
        <w:rPr>
          <w:b/>
          <w:bCs/>
          <w:lang w:val="ru-RU"/>
        </w:rPr>
        <w:t xml:space="preserve"> в состав Предоставленного программного обеспечения. </w:t>
      </w:r>
    </w:p>
    <w:p w:rsidR="00DD3DF0" w:rsidRPr="00526D9B" w:rsidRDefault="00DD3DF0" w:rsidP="00DD3DF0">
      <w:pPr>
        <w:rPr>
          <w:lang w:val="ru-RU"/>
        </w:rPr>
      </w:pPr>
    </w:p>
    <w:p w:rsidR="00DD3DF0" w:rsidRPr="005E2228" w:rsidRDefault="00DD3DF0" w:rsidP="00DD3DF0">
      <w:pPr>
        <w:ind w:left="720"/>
      </w:pPr>
      <w:r w:rsidRPr="005E2228">
        <w:rPr>
          <w:b/>
          <w:bCs/>
          <w:lang w:val="ru-RU"/>
        </w:rPr>
        <w:t>Материал(ы) проверки</w:t>
      </w:r>
      <w:r w:rsidRPr="005E2228">
        <w:rPr>
          <w:lang w:val="ru-RU"/>
        </w:rPr>
        <w:t>:</w:t>
      </w:r>
    </w:p>
    <w:p w:rsidR="00DD3DF0" w:rsidRPr="00526D9B" w:rsidRDefault="00DD3DF0" w:rsidP="00DD3DF0">
      <w:pPr>
        <w:pStyle w:val="a3"/>
        <w:numPr>
          <w:ilvl w:val="0"/>
          <w:numId w:val="23"/>
        </w:numPr>
        <w:ind w:left="1080"/>
        <w:rPr>
          <w:lang w:val="ru-RU"/>
        </w:rPr>
      </w:pPr>
      <w:r w:rsidRPr="005E2228">
        <w:rPr>
          <w:lang w:val="ru-RU"/>
        </w:rPr>
        <w:t xml:space="preserve">3.1.1 </w:t>
      </w:r>
      <w:r w:rsidR="0029564E">
        <w:rPr>
          <w:lang w:val="ru-RU"/>
        </w:rPr>
        <w:t>д</w:t>
      </w:r>
      <w:r w:rsidRPr="005E2228">
        <w:rPr>
          <w:lang w:val="ru-RU"/>
        </w:rPr>
        <w:t>окументированная процедура для определения, отслеживания и архивирования информации о наборе компонентов FOSS, из которых состоит релиз-версия Предоставленного программного обеспечения.</w:t>
      </w:r>
    </w:p>
    <w:p w:rsidR="00DD3DF0" w:rsidRPr="00526D9B" w:rsidRDefault="00DD3DF0" w:rsidP="00DD3DF0">
      <w:pPr>
        <w:pStyle w:val="a3"/>
        <w:numPr>
          <w:ilvl w:val="0"/>
          <w:numId w:val="23"/>
        </w:numPr>
        <w:ind w:left="1080"/>
        <w:rPr>
          <w:lang w:val="ru-RU"/>
        </w:rPr>
      </w:pPr>
      <w:r w:rsidRPr="005E2228">
        <w:rPr>
          <w:lang w:val="ru-RU"/>
        </w:rPr>
        <w:t xml:space="preserve">3.1.2 </w:t>
      </w:r>
      <w:r w:rsidR="0029564E">
        <w:rPr>
          <w:lang w:val="ru-RU"/>
        </w:rPr>
        <w:t>з</w:t>
      </w:r>
      <w:r w:rsidRPr="005E2228">
        <w:rPr>
          <w:lang w:val="ru-RU"/>
        </w:rPr>
        <w:t>аписи о компонентах FOSS для каждой релиз-версии Предоставленного программного обеспечения, которые демонстрируют, что документальная процедура должным образом соблюдается.</w:t>
      </w:r>
    </w:p>
    <w:p w:rsidR="00DD3DF0" w:rsidRPr="00526D9B" w:rsidRDefault="00DD3DF0" w:rsidP="00DD3DF0">
      <w:pPr>
        <w:pStyle w:val="a3"/>
        <w:ind w:left="1080"/>
        <w:rPr>
          <w:lang w:val="ru-RU"/>
        </w:rPr>
      </w:pPr>
    </w:p>
    <w:p w:rsidR="00DD3DF0" w:rsidRPr="00526D9B" w:rsidRDefault="00DD3DF0" w:rsidP="00DD3DF0">
      <w:pPr>
        <w:ind w:left="720"/>
        <w:rPr>
          <w:lang w:val="ru-RU"/>
        </w:rPr>
      </w:pPr>
      <w:r w:rsidRPr="005E2228">
        <w:rPr>
          <w:b/>
          <w:bCs/>
          <w:lang w:val="ru-RU"/>
        </w:rPr>
        <w:t>Обоснование</w:t>
      </w:r>
      <w:r w:rsidRPr="005E2228">
        <w:rPr>
          <w:lang w:val="ru-RU"/>
        </w:rPr>
        <w:t>:</w:t>
      </w:r>
    </w:p>
    <w:p w:rsidR="00DD3DF0" w:rsidRPr="00526D9B" w:rsidRDefault="009C4A6A" w:rsidP="00DD3DF0">
      <w:pPr>
        <w:ind w:left="720"/>
        <w:rPr>
          <w:lang w:val="ru-RU"/>
        </w:rPr>
      </w:pPr>
      <w:r>
        <w:rPr>
          <w:lang w:val="ru-RU"/>
        </w:rPr>
        <w:t>Для о</w:t>
      </w:r>
      <w:r w:rsidR="00DD3DF0" w:rsidRPr="005E2228">
        <w:rPr>
          <w:lang w:val="ru-RU"/>
        </w:rPr>
        <w:t>беспеч</w:t>
      </w:r>
      <w:r>
        <w:rPr>
          <w:lang w:val="ru-RU"/>
        </w:rPr>
        <w:t>ения</w:t>
      </w:r>
      <w:r w:rsidR="00DD3DF0" w:rsidRPr="005E2228">
        <w:rPr>
          <w:lang w:val="ru-RU"/>
        </w:rPr>
        <w:t xml:space="preserve"> процесс</w:t>
      </w:r>
      <w:r>
        <w:rPr>
          <w:lang w:val="ru-RU"/>
        </w:rPr>
        <w:t>а</w:t>
      </w:r>
      <w:r w:rsidR="00DD3DF0" w:rsidRPr="005E2228">
        <w:rPr>
          <w:lang w:val="ru-RU"/>
        </w:rPr>
        <w:t xml:space="preserve"> создания и управления списком материалов компонентов FOSS, используемых для создания Предоставленного программного обеспечения. Список материалов необходим для поддержки систематической проверки условий лицензии каждого компонента в целях понимать, какие обязательства и ограничения применимы к дистрибуции Предоставленного программного обеспечения. </w:t>
      </w:r>
    </w:p>
    <w:p w:rsidR="00DD3DF0" w:rsidRPr="00526D9B" w:rsidRDefault="00DD3DF0" w:rsidP="00DD3DF0">
      <w:pPr>
        <w:ind w:left="720"/>
        <w:rPr>
          <w:lang w:val="ru-RU"/>
        </w:rPr>
      </w:pPr>
    </w:p>
    <w:p w:rsidR="00DD3DF0" w:rsidRPr="00526D9B" w:rsidRDefault="00DD3DF0" w:rsidP="00DD3DF0">
      <w:pPr>
        <w:rPr>
          <w:lang w:val="ru-RU"/>
        </w:rPr>
      </w:pPr>
    </w:p>
    <w:p w:rsidR="00DD3DF0" w:rsidRPr="00526D9B" w:rsidRDefault="00DD3DF0" w:rsidP="00DD3DF0">
      <w:pPr>
        <w:ind w:left="720" w:hanging="720"/>
        <w:rPr>
          <w:b/>
          <w:lang w:val="ru-RU"/>
        </w:rPr>
      </w:pPr>
      <w:r>
        <w:rPr>
          <w:b/>
          <w:lang w:val="ru-RU"/>
        </w:rPr>
        <w:t xml:space="preserve">3.2  </w:t>
      </w:r>
      <w:r>
        <w:rPr>
          <w:b/>
          <w:lang w:val="ru-RU"/>
        </w:rPr>
        <w:tab/>
        <w:t>Программа управления FOSS должна быть способна обрабатывать типичные случаи использования лицензии FOSS, с которыми сталкивается Персонал по программному обеспечению в отношении Предоставленного Программного обеспечения, которое может включать в себя следующие варианты использования (следует отметить, что этот перечень не является исчерпывающим и не может применяться ко всем случаям использования):</w:t>
      </w:r>
    </w:p>
    <w:p w:rsidR="00DD3DF0" w:rsidRPr="005E2228" w:rsidRDefault="00DD3DF0" w:rsidP="00DD3DF0">
      <w:pPr>
        <w:pStyle w:val="a3"/>
        <w:numPr>
          <w:ilvl w:val="0"/>
          <w:numId w:val="6"/>
        </w:numPr>
        <w:rPr>
          <w:b/>
        </w:rPr>
      </w:pPr>
      <w:r w:rsidRPr="00196850">
        <w:rPr>
          <w:b/>
          <w:lang w:val="ru-RU"/>
        </w:rPr>
        <w:t>распространяется в двоичной форме;</w:t>
      </w:r>
    </w:p>
    <w:p w:rsidR="00DD3DF0" w:rsidRPr="00526D9B" w:rsidRDefault="00DD3DF0" w:rsidP="00DD3DF0">
      <w:pPr>
        <w:pStyle w:val="a3"/>
        <w:numPr>
          <w:ilvl w:val="0"/>
          <w:numId w:val="6"/>
        </w:numPr>
        <w:rPr>
          <w:b/>
          <w:lang w:val="ru-RU"/>
        </w:rPr>
      </w:pPr>
      <w:r w:rsidRPr="005E2228">
        <w:rPr>
          <w:b/>
          <w:lang w:val="ru-RU"/>
        </w:rPr>
        <w:t>распространяется в форме открытого исходного кода;</w:t>
      </w:r>
    </w:p>
    <w:p w:rsidR="00DD3DF0" w:rsidRPr="00526D9B" w:rsidRDefault="00DD3DF0" w:rsidP="00DD3DF0">
      <w:pPr>
        <w:pStyle w:val="a3"/>
        <w:numPr>
          <w:ilvl w:val="0"/>
          <w:numId w:val="6"/>
        </w:numPr>
        <w:rPr>
          <w:b/>
          <w:lang w:val="ru-RU"/>
        </w:rPr>
      </w:pPr>
      <w:r w:rsidRPr="005E2228">
        <w:rPr>
          <w:b/>
          <w:lang w:val="ru-RU"/>
        </w:rPr>
        <w:t>интегрирован</w:t>
      </w:r>
      <w:r w:rsidR="0029564E">
        <w:rPr>
          <w:b/>
          <w:lang w:val="ru-RU"/>
        </w:rPr>
        <w:t>о</w:t>
      </w:r>
      <w:r w:rsidRPr="005E2228">
        <w:rPr>
          <w:b/>
          <w:lang w:val="ru-RU"/>
        </w:rPr>
        <w:t xml:space="preserve"> с другими FOSS, которые могут вызвать </w:t>
      </w:r>
      <w:proofErr w:type="spellStart"/>
      <w:r w:rsidRPr="005E2228">
        <w:rPr>
          <w:b/>
          <w:lang w:val="ru-RU"/>
        </w:rPr>
        <w:t>копилефтные</w:t>
      </w:r>
      <w:proofErr w:type="spellEnd"/>
      <w:r w:rsidRPr="005E2228">
        <w:rPr>
          <w:b/>
          <w:lang w:val="ru-RU"/>
        </w:rPr>
        <w:t xml:space="preserve"> обязательства;</w:t>
      </w:r>
    </w:p>
    <w:p w:rsidR="00DD3DF0" w:rsidRPr="005E2228" w:rsidRDefault="00DD3DF0" w:rsidP="00DD3DF0">
      <w:pPr>
        <w:pStyle w:val="a3"/>
        <w:numPr>
          <w:ilvl w:val="0"/>
          <w:numId w:val="6"/>
        </w:numPr>
        <w:rPr>
          <w:b/>
        </w:rPr>
      </w:pPr>
      <w:r w:rsidRPr="005E2228">
        <w:rPr>
          <w:b/>
          <w:lang w:val="ru-RU"/>
        </w:rPr>
        <w:t>содержит модифицированные FOSS;</w:t>
      </w:r>
    </w:p>
    <w:p w:rsidR="00DD3DF0" w:rsidRPr="00526D9B" w:rsidRDefault="00DD3DF0" w:rsidP="00DD3DF0">
      <w:pPr>
        <w:pStyle w:val="a3"/>
        <w:numPr>
          <w:ilvl w:val="0"/>
          <w:numId w:val="6"/>
        </w:numPr>
        <w:rPr>
          <w:b/>
          <w:lang w:val="ru-RU"/>
        </w:rPr>
      </w:pPr>
      <w:r w:rsidRPr="00196850">
        <w:rPr>
          <w:b/>
          <w:lang w:val="ru-RU"/>
        </w:rPr>
        <w:t>содержит FOSS или другое программное обеспечение под условиями несовместимой лицензией, взаимодействующее с другими компонентами в пределах Предоставленного программного обеспечения; и/или</w:t>
      </w:r>
    </w:p>
    <w:p w:rsidR="00DD3DF0" w:rsidRPr="00526D9B" w:rsidRDefault="00DD3DF0" w:rsidP="00DD3DF0">
      <w:pPr>
        <w:pStyle w:val="a3"/>
        <w:numPr>
          <w:ilvl w:val="0"/>
          <w:numId w:val="6"/>
        </w:numPr>
        <w:rPr>
          <w:b/>
          <w:lang w:val="ru-RU"/>
        </w:rPr>
      </w:pPr>
      <w:r w:rsidRPr="00196850">
        <w:rPr>
          <w:b/>
          <w:lang w:val="ru-RU"/>
        </w:rPr>
        <w:t>содержит FOSS с требованиями атрибуции.</w:t>
      </w:r>
    </w:p>
    <w:p w:rsidR="00DD3DF0" w:rsidRPr="00526D9B" w:rsidRDefault="00DD3DF0" w:rsidP="00DD3DF0">
      <w:pPr>
        <w:pStyle w:val="a3"/>
        <w:ind w:left="1800"/>
        <w:rPr>
          <w:lang w:val="ru-RU"/>
        </w:rPr>
      </w:pPr>
    </w:p>
    <w:p w:rsidR="00DD3DF0" w:rsidRPr="00661E9D" w:rsidRDefault="00DD3DF0" w:rsidP="00DD3DF0">
      <w:pPr>
        <w:ind w:left="720"/>
      </w:pPr>
      <w:r w:rsidRPr="00661E9D">
        <w:rPr>
          <w:b/>
          <w:lang w:val="ru-RU"/>
        </w:rPr>
        <w:t>Материал(ы) проверки</w:t>
      </w:r>
      <w:r w:rsidRPr="00661E9D">
        <w:rPr>
          <w:lang w:val="ru-RU"/>
        </w:rPr>
        <w:t>:</w:t>
      </w:r>
    </w:p>
    <w:p w:rsidR="00DD3DF0" w:rsidRPr="00526D9B" w:rsidRDefault="00DD3DF0" w:rsidP="00DD3DF0">
      <w:pPr>
        <w:pStyle w:val="a3"/>
        <w:numPr>
          <w:ilvl w:val="0"/>
          <w:numId w:val="1"/>
        </w:numPr>
        <w:ind w:left="1080"/>
        <w:rPr>
          <w:lang w:val="ru-RU"/>
        </w:rPr>
      </w:pPr>
      <w:r w:rsidRPr="00661E9D">
        <w:rPr>
          <w:lang w:val="ru-RU"/>
        </w:rPr>
        <w:t xml:space="preserve">3.2.1 </w:t>
      </w:r>
      <w:r w:rsidR="0029564E">
        <w:rPr>
          <w:lang w:val="ru-RU"/>
        </w:rPr>
        <w:t>д</w:t>
      </w:r>
      <w:r w:rsidRPr="00661E9D">
        <w:rPr>
          <w:lang w:val="ru-RU"/>
        </w:rPr>
        <w:t>окументированная процедура для обработки самых распространенных случаев использования лицензий FOSS в отношении FOSS-компонентов Предоставленного программного обеспечения.</w:t>
      </w:r>
    </w:p>
    <w:p w:rsidR="00DD3DF0" w:rsidRPr="00526D9B" w:rsidRDefault="00DD3DF0" w:rsidP="00DD3DF0">
      <w:pPr>
        <w:pStyle w:val="a3"/>
        <w:ind w:left="1080"/>
        <w:rPr>
          <w:lang w:val="ru-RU"/>
        </w:rPr>
      </w:pPr>
    </w:p>
    <w:p w:rsidR="00DD3DF0" w:rsidRPr="00526D9B" w:rsidRDefault="00DD3DF0" w:rsidP="00DD3DF0">
      <w:pPr>
        <w:ind w:left="720"/>
        <w:rPr>
          <w:lang w:val="ru-RU"/>
        </w:rPr>
      </w:pPr>
      <w:r w:rsidRPr="00661E9D">
        <w:rPr>
          <w:b/>
          <w:lang w:val="ru-RU"/>
        </w:rPr>
        <w:t>Обоснование</w:t>
      </w:r>
      <w:r w:rsidRPr="00661E9D">
        <w:rPr>
          <w:lang w:val="ru-RU"/>
        </w:rPr>
        <w:t>:</w:t>
      </w:r>
    </w:p>
    <w:p w:rsidR="00DD3DF0" w:rsidRPr="00526D9B" w:rsidRDefault="009C4A6A" w:rsidP="00DD3DF0">
      <w:pPr>
        <w:ind w:left="720"/>
        <w:rPr>
          <w:lang w:val="ru-RU"/>
        </w:rPr>
      </w:pPr>
      <w:r>
        <w:rPr>
          <w:lang w:val="ru-RU"/>
        </w:rPr>
        <w:t>Для о</w:t>
      </w:r>
      <w:r w:rsidR="00DD3DF0" w:rsidRPr="00CD326B">
        <w:rPr>
          <w:lang w:val="ru-RU"/>
        </w:rPr>
        <w:t>беспеч</w:t>
      </w:r>
      <w:r>
        <w:rPr>
          <w:lang w:val="ru-RU"/>
        </w:rPr>
        <w:t>ения</w:t>
      </w:r>
      <w:r w:rsidR="00DD3DF0" w:rsidRPr="00CD326B">
        <w:rPr>
          <w:lang w:val="ru-RU"/>
        </w:rPr>
        <w:t xml:space="preserve"> достаточн</w:t>
      </w:r>
      <w:r>
        <w:rPr>
          <w:lang w:val="ru-RU"/>
        </w:rPr>
        <w:t>ой</w:t>
      </w:r>
      <w:r w:rsidR="00DD3DF0" w:rsidRPr="00CD326B">
        <w:rPr>
          <w:lang w:val="ru-RU"/>
        </w:rPr>
        <w:t xml:space="preserve"> надежност</w:t>
      </w:r>
      <w:r>
        <w:rPr>
          <w:lang w:val="ru-RU"/>
        </w:rPr>
        <w:t>и</w:t>
      </w:r>
      <w:r w:rsidR="00DD3DF0" w:rsidRPr="00CD326B">
        <w:rPr>
          <w:lang w:val="ru-RU"/>
        </w:rPr>
        <w:t xml:space="preserve"> программы для обработки распространенных случаев использования лицензий FOSS в организации</w:t>
      </w:r>
      <w:r w:rsidR="00372CFC">
        <w:rPr>
          <w:lang w:val="ru-RU"/>
        </w:rPr>
        <w:t>,</w:t>
      </w:r>
      <w:r w:rsidR="00DD3DF0" w:rsidRPr="00CD326B">
        <w:rPr>
          <w:lang w:val="ru-RU"/>
        </w:rPr>
        <w:t xml:space="preserve"> существ</w:t>
      </w:r>
      <w:r>
        <w:rPr>
          <w:lang w:val="ru-RU"/>
        </w:rPr>
        <w:t>ования</w:t>
      </w:r>
      <w:r w:rsidR="00DD3DF0" w:rsidRPr="00CD326B">
        <w:rPr>
          <w:lang w:val="ru-RU"/>
        </w:rPr>
        <w:t xml:space="preserve"> процедур</w:t>
      </w:r>
      <w:r w:rsidR="00372CFC">
        <w:rPr>
          <w:lang w:val="ru-RU"/>
        </w:rPr>
        <w:t>ы</w:t>
      </w:r>
      <w:r w:rsidR="00DD3DF0" w:rsidRPr="00CD326B">
        <w:rPr>
          <w:lang w:val="ru-RU"/>
        </w:rPr>
        <w:t xml:space="preserve"> для поддержки этой деятельности и </w:t>
      </w:r>
      <w:r>
        <w:rPr>
          <w:lang w:val="ru-RU"/>
        </w:rPr>
        <w:t>соблюдения</w:t>
      </w:r>
      <w:r w:rsidR="00372CFC">
        <w:rPr>
          <w:lang w:val="ru-RU"/>
        </w:rPr>
        <w:t xml:space="preserve"> </w:t>
      </w:r>
      <w:r w:rsidR="00DD3DF0" w:rsidRPr="00CD326B">
        <w:rPr>
          <w:lang w:val="ru-RU"/>
        </w:rPr>
        <w:t>процедур</w:t>
      </w:r>
      <w:r w:rsidR="00372CFC">
        <w:rPr>
          <w:lang w:val="ru-RU"/>
        </w:rPr>
        <w:t>ы</w:t>
      </w:r>
      <w:r w:rsidR="00DD3DF0" w:rsidRPr="00CD326B">
        <w:rPr>
          <w:lang w:val="ru-RU"/>
        </w:rPr>
        <w:t xml:space="preserve">. </w:t>
      </w:r>
    </w:p>
    <w:p w:rsidR="00DD3DF0" w:rsidRPr="00526D9B" w:rsidRDefault="00DD3DF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/>
        </w:rPr>
      </w:pPr>
      <w:r w:rsidRPr="00526D9B">
        <w:rPr>
          <w:lang w:val="ru-RU"/>
        </w:rPr>
        <w:br w:type="page"/>
      </w:r>
    </w:p>
    <w:p w:rsidR="00DD3DF0" w:rsidRPr="00526D9B" w:rsidRDefault="00DD3DF0" w:rsidP="00DD3DF0">
      <w:pPr>
        <w:pStyle w:val="2"/>
        <w:spacing w:before="60"/>
        <w:rPr>
          <w:lang w:val="ru-RU"/>
        </w:rPr>
      </w:pPr>
      <w:bookmarkStart w:id="29" w:name="_Toc256000006"/>
      <w:bookmarkStart w:id="30" w:name="_Toc457078801"/>
      <w:bookmarkStart w:id="31" w:name="_Toc511568994"/>
      <w:r>
        <w:rPr>
          <w:lang w:val="ru-RU"/>
        </w:rPr>
        <w:lastRenderedPageBreak/>
        <w:t>Цель 4: Предоставление документации содержимого FOSS и Артефактов</w:t>
      </w:r>
      <w:bookmarkEnd w:id="29"/>
      <w:bookmarkEnd w:id="30"/>
      <w:bookmarkEnd w:id="31"/>
    </w:p>
    <w:p w:rsidR="00DD3DF0" w:rsidRPr="00526D9B" w:rsidRDefault="00DD3DF0" w:rsidP="00DD3DF0">
      <w:pPr>
        <w:spacing w:before="60"/>
        <w:ind w:left="720" w:hanging="720"/>
        <w:rPr>
          <w:b/>
          <w:bCs/>
          <w:lang w:val="ru-RU"/>
        </w:rPr>
      </w:pPr>
      <w:r>
        <w:rPr>
          <w:b/>
          <w:bCs/>
          <w:lang w:val="ru-RU"/>
        </w:rPr>
        <w:t xml:space="preserve">4.1 Процесс существует для создания набора Артефактов Соответствия для каждого релиза Предоставленного программного обеспечения. </w:t>
      </w:r>
    </w:p>
    <w:p w:rsidR="00DD3DF0" w:rsidRPr="00526D9B" w:rsidRDefault="00DD3DF0" w:rsidP="00DD3DF0">
      <w:pPr>
        <w:ind w:left="720" w:hanging="720"/>
        <w:rPr>
          <w:b/>
          <w:bCs/>
          <w:lang w:val="ru-RU"/>
        </w:rPr>
      </w:pPr>
    </w:p>
    <w:p w:rsidR="00DD3DF0" w:rsidRDefault="00DD3DF0" w:rsidP="00DD3DF0">
      <w:pPr>
        <w:ind w:left="720"/>
      </w:pPr>
      <w:r>
        <w:rPr>
          <w:b/>
          <w:bCs/>
          <w:lang w:val="ru-RU"/>
        </w:rPr>
        <w:t>Материал(ы) проверки</w:t>
      </w:r>
      <w:r>
        <w:rPr>
          <w:lang w:val="ru-RU"/>
        </w:rPr>
        <w:t>:</w:t>
      </w:r>
    </w:p>
    <w:p w:rsidR="00DD3DF0" w:rsidRPr="00526D9B" w:rsidRDefault="00DD3DF0" w:rsidP="00DD3DF0">
      <w:pPr>
        <w:pStyle w:val="a3"/>
        <w:numPr>
          <w:ilvl w:val="0"/>
          <w:numId w:val="24"/>
        </w:numPr>
        <w:ind w:left="1080"/>
        <w:rPr>
          <w:lang w:val="ru-RU"/>
        </w:rPr>
      </w:pPr>
      <w:r>
        <w:rPr>
          <w:lang w:val="ru-RU"/>
        </w:rPr>
        <w:t>4.1.1 документированная процедура, обеспечивающая подготовку и распространение Артефактов Соответствия вместе с  Предоставленным программным обеспечением в соответствии с требованиями Идентифицированных Лицензий.</w:t>
      </w:r>
    </w:p>
    <w:p w:rsidR="00DD3DF0" w:rsidRPr="00526D9B" w:rsidRDefault="00DD3DF0" w:rsidP="00DD3DF0">
      <w:pPr>
        <w:pStyle w:val="a3"/>
        <w:ind w:left="1080"/>
        <w:rPr>
          <w:lang w:val="ru-RU"/>
        </w:rPr>
      </w:pPr>
    </w:p>
    <w:p w:rsidR="00DD3DF0" w:rsidRPr="00526D9B" w:rsidRDefault="00DD3DF0" w:rsidP="00DD3DF0">
      <w:pPr>
        <w:pStyle w:val="a3"/>
        <w:numPr>
          <w:ilvl w:val="0"/>
          <w:numId w:val="24"/>
        </w:numPr>
        <w:ind w:left="1080"/>
        <w:rPr>
          <w:lang w:val="ru-RU"/>
        </w:rPr>
      </w:pPr>
      <w:r>
        <w:rPr>
          <w:lang w:val="ru-RU"/>
        </w:rPr>
        <w:t xml:space="preserve">4.1.2 </w:t>
      </w:r>
      <w:r w:rsidR="00372CFC">
        <w:rPr>
          <w:lang w:val="ru-RU"/>
        </w:rPr>
        <w:t>к</w:t>
      </w:r>
      <w:r>
        <w:rPr>
          <w:lang w:val="ru-RU"/>
        </w:rPr>
        <w:t xml:space="preserve">опии Артефактов Соответствия Предоставленного Программного обеспечения архивированы и легко извлекаемы, и </w:t>
      </w:r>
      <w:r w:rsidR="00372CFC">
        <w:rPr>
          <w:lang w:val="ru-RU"/>
        </w:rPr>
        <w:t xml:space="preserve">запланировано существование </w:t>
      </w:r>
      <w:r>
        <w:rPr>
          <w:lang w:val="ru-RU"/>
        </w:rPr>
        <w:t>архив</w:t>
      </w:r>
      <w:r w:rsidR="00372CFC">
        <w:rPr>
          <w:lang w:val="ru-RU"/>
        </w:rPr>
        <w:t>а</w:t>
      </w:r>
      <w:r>
        <w:rPr>
          <w:lang w:val="ru-RU"/>
        </w:rPr>
        <w:t xml:space="preserve"> по крайней мере до тех пор, как реализуется Предоставленное Программное обеспечение или как того требуют Идентифицированные лицензии (в зависимости от того, какой срок длительнее).</w:t>
      </w:r>
    </w:p>
    <w:p w:rsidR="00DD3DF0" w:rsidRPr="00526D9B" w:rsidRDefault="00DD3DF0" w:rsidP="00DD3DF0">
      <w:pPr>
        <w:rPr>
          <w:lang w:val="ru-RU"/>
        </w:rPr>
      </w:pPr>
    </w:p>
    <w:p w:rsidR="00DD3DF0" w:rsidRPr="00526D9B" w:rsidRDefault="00DD3DF0" w:rsidP="00DD3DF0">
      <w:pPr>
        <w:ind w:left="720"/>
        <w:rPr>
          <w:lang w:val="ru-RU"/>
        </w:rPr>
      </w:pPr>
      <w:r>
        <w:rPr>
          <w:b/>
          <w:bCs/>
          <w:lang w:val="ru-RU"/>
        </w:rPr>
        <w:t>Обоснование</w:t>
      </w:r>
      <w:r>
        <w:rPr>
          <w:lang w:val="ru-RU"/>
        </w:rPr>
        <w:t>:</w:t>
      </w:r>
    </w:p>
    <w:p w:rsidR="00DD3DF0" w:rsidRPr="00526D9B" w:rsidRDefault="009C4A6A" w:rsidP="00DD3DF0">
      <w:pPr>
        <w:ind w:left="720"/>
        <w:rPr>
          <w:lang w:val="ru-RU"/>
        </w:rPr>
      </w:pPr>
      <w:r>
        <w:rPr>
          <w:lang w:val="ru-RU"/>
        </w:rPr>
        <w:t>Для о</w:t>
      </w:r>
      <w:r w:rsidR="00DD3DF0">
        <w:rPr>
          <w:lang w:val="ru-RU"/>
        </w:rPr>
        <w:t>беспеч</w:t>
      </w:r>
      <w:r>
        <w:rPr>
          <w:lang w:val="ru-RU"/>
        </w:rPr>
        <w:t>ения</w:t>
      </w:r>
      <w:r w:rsidR="00DD3DF0">
        <w:rPr>
          <w:lang w:val="ru-RU"/>
        </w:rPr>
        <w:t xml:space="preserve"> полн</w:t>
      </w:r>
      <w:r>
        <w:rPr>
          <w:lang w:val="ru-RU"/>
        </w:rPr>
        <w:t>ого</w:t>
      </w:r>
      <w:r w:rsidR="00DD3DF0">
        <w:rPr>
          <w:lang w:val="ru-RU"/>
        </w:rPr>
        <w:t xml:space="preserve"> набор</w:t>
      </w:r>
      <w:r>
        <w:rPr>
          <w:lang w:val="ru-RU"/>
        </w:rPr>
        <w:t>а</w:t>
      </w:r>
      <w:r w:rsidR="00DD3DF0">
        <w:rPr>
          <w:lang w:val="ru-RU"/>
        </w:rPr>
        <w:t xml:space="preserve"> Артефактов Соответствия в комплекте с Предоставленным программным обеспечением в соответствии с требованиями Идентифицированных лицензий наряду с другими отчетами, созданными в рамках процесса проверки FOSS.</w:t>
      </w:r>
    </w:p>
    <w:p w:rsidR="00DD3DF0" w:rsidRPr="00526D9B" w:rsidRDefault="00DD3DF0" w:rsidP="00DD3DF0">
      <w:pPr>
        <w:ind w:left="720"/>
        <w:rPr>
          <w:lang w:val="ru-RU"/>
        </w:rPr>
      </w:pPr>
    </w:p>
    <w:p w:rsidR="00DD3DF0" w:rsidRPr="00526D9B" w:rsidRDefault="00DD3DF0" w:rsidP="00DD3DF0">
      <w:pPr>
        <w:ind w:left="720"/>
        <w:rPr>
          <w:lang w:val="ru-RU"/>
        </w:rPr>
      </w:pPr>
    </w:p>
    <w:p w:rsidR="00DD3DF0" w:rsidRPr="00526D9B" w:rsidRDefault="00DD3DF0">
      <w:pPr>
        <w:rPr>
          <w:lang w:val="ru-RU"/>
        </w:rPr>
      </w:pPr>
      <w:r w:rsidRPr="00526D9B">
        <w:rPr>
          <w:lang w:val="ru-RU"/>
        </w:rPr>
        <w:br w:type="page"/>
      </w:r>
    </w:p>
    <w:p w:rsidR="00DD3DF0" w:rsidRPr="00526D9B" w:rsidRDefault="00DD3DF0" w:rsidP="00DD3DF0">
      <w:pPr>
        <w:pStyle w:val="2"/>
        <w:spacing w:before="60"/>
        <w:rPr>
          <w:lang w:val="ru-RU"/>
        </w:rPr>
      </w:pPr>
      <w:bookmarkStart w:id="32" w:name="_Toc256000007"/>
      <w:bookmarkStart w:id="33" w:name="_Toc457078802"/>
      <w:bookmarkStart w:id="34" w:name="_Toc511568995"/>
      <w:r>
        <w:rPr>
          <w:lang w:val="ru-RU"/>
        </w:rPr>
        <w:lastRenderedPageBreak/>
        <w:t>Цель 5: Понима</w:t>
      </w:r>
      <w:r w:rsidR="00372CFC">
        <w:rPr>
          <w:lang w:val="ru-RU"/>
        </w:rPr>
        <w:t>ние</w:t>
      </w:r>
      <w:r>
        <w:rPr>
          <w:lang w:val="ru-RU"/>
        </w:rPr>
        <w:t xml:space="preserve"> Взаимодействи</w:t>
      </w:r>
      <w:r w:rsidR="00372CFC">
        <w:rPr>
          <w:lang w:val="ru-RU"/>
        </w:rPr>
        <w:t>я</w:t>
      </w:r>
      <w:r>
        <w:rPr>
          <w:lang w:val="ru-RU"/>
        </w:rPr>
        <w:t xml:space="preserve"> Сообщества FOSS</w:t>
      </w:r>
      <w:bookmarkEnd w:id="32"/>
      <w:bookmarkEnd w:id="33"/>
      <w:bookmarkEnd w:id="34"/>
    </w:p>
    <w:p w:rsidR="00DD3DF0" w:rsidRPr="00661E9D" w:rsidRDefault="00DD3DF0" w:rsidP="00DD3DF0">
      <w:pPr>
        <w:spacing w:before="60"/>
        <w:ind w:left="720" w:hanging="720"/>
        <w:rPr>
          <w:b/>
        </w:rPr>
      </w:pPr>
      <w:r>
        <w:rPr>
          <w:b/>
          <w:lang w:val="ru-RU"/>
        </w:rPr>
        <w:t>5.1</w:t>
      </w:r>
      <w:r>
        <w:rPr>
          <w:b/>
          <w:lang w:val="ru-RU"/>
        </w:rPr>
        <w:tab/>
        <w:t xml:space="preserve">Существует письменная политика, которая определяет вклад организации в проекты FOSS. Политика должна быть передана внутренним образом. </w:t>
      </w:r>
    </w:p>
    <w:p w:rsidR="00DD3DF0" w:rsidRPr="00661E9D" w:rsidRDefault="00DD3DF0" w:rsidP="00DD3DF0">
      <w:pPr>
        <w:tabs>
          <w:tab w:val="left" w:pos="5980"/>
        </w:tabs>
        <w:ind w:left="720" w:hanging="720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DD3DF0" w:rsidRPr="00661E9D" w:rsidRDefault="00DD3DF0" w:rsidP="00DD3DF0">
      <w:pPr>
        <w:ind w:left="720"/>
      </w:pPr>
      <w:r w:rsidRPr="00661E9D">
        <w:rPr>
          <w:b/>
          <w:lang w:val="ru-RU"/>
        </w:rPr>
        <w:t>Материал(ы) проверки</w:t>
      </w:r>
      <w:r w:rsidRPr="00661E9D">
        <w:rPr>
          <w:lang w:val="ru-RU"/>
        </w:rPr>
        <w:t>:</w:t>
      </w:r>
    </w:p>
    <w:p w:rsidR="00DD3DF0" w:rsidRPr="00661E9D" w:rsidRDefault="00DD3DF0" w:rsidP="00DD3DF0">
      <w:pPr>
        <w:pStyle w:val="a3"/>
        <w:numPr>
          <w:ilvl w:val="0"/>
          <w:numId w:val="1"/>
        </w:numPr>
        <w:ind w:left="1080"/>
      </w:pPr>
      <w:r>
        <w:rPr>
          <w:lang w:val="ru-RU"/>
        </w:rPr>
        <w:t xml:space="preserve">5.1.1 </w:t>
      </w:r>
      <w:r w:rsidR="00372CFC">
        <w:rPr>
          <w:lang w:val="ru-RU"/>
        </w:rPr>
        <w:t>д</w:t>
      </w:r>
      <w:r>
        <w:rPr>
          <w:lang w:val="ru-RU"/>
        </w:rPr>
        <w:t>окументированная политика содействию FOSS;</w:t>
      </w:r>
    </w:p>
    <w:p w:rsidR="00DD3DF0" w:rsidRPr="00526D9B" w:rsidRDefault="00DD3DF0" w:rsidP="00DD3DF0">
      <w:pPr>
        <w:pStyle w:val="a3"/>
        <w:numPr>
          <w:ilvl w:val="0"/>
          <w:numId w:val="1"/>
        </w:numPr>
        <w:ind w:left="1080"/>
        <w:rPr>
          <w:lang w:val="ru-RU"/>
        </w:rPr>
      </w:pPr>
      <w:r>
        <w:rPr>
          <w:lang w:val="ru-RU"/>
        </w:rPr>
        <w:t>5.1.2</w:t>
      </w:r>
      <w:r w:rsidR="00372CFC">
        <w:rPr>
          <w:lang w:val="ru-RU"/>
        </w:rPr>
        <w:t xml:space="preserve"> д</w:t>
      </w:r>
      <w:r>
        <w:rPr>
          <w:lang w:val="ru-RU"/>
        </w:rPr>
        <w:t>окументированная процедура, которая информирует Персонал по программному об</w:t>
      </w:r>
      <w:ins w:id="35" w:author="Denis Dorotenko" w:date="2019-06-29T19:55:00Z">
        <w:r w:rsidR="00415ECA">
          <w:rPr>
            <w:lang w:val="ru-RU"/>
          </w:rPr>
          <w:t>е</w:t>
        </w:r>
      </w:ins>
      <w:bookmarkStart w:id="36" w:name="_GoBack"/>
      <w:bookmarkEnd w:id="36"/>
      <w:del w:id="37" w:author="Denis Dorotenko" w:date="2019-06-29T19:55:00Z">
        <w:r w:rsidDel="00415ECA">
          <w:rPr>
            <w:lang w:val="ru-RU"/>
          </w:rPr>
          <w:delText>у</w:delText>
        </w:r>
      </w:del>
      <w:r>
        <w:rPr>
          <w:lang w:val="ru-RU"/>
        </w:rPr>
        <w:t>спечению о наличии политики FOSS (например, посредством обучения, внутренней базы знаний или иным практическим способом связи).</w:t>
      </w:r>
    </w:p>
    <w:p w:rsidR="00DD3DF0" w:rsidRPr="00526D9B" w:rsidRDefault="00DD3DF0" w:rsidP="00DD3DF0">
      <w:pPr>
        <w:pStyle w:val="a3"/>
        <w:ind w:left="1080"/>
        <w:rPr>
          <w:lang w:val="ru-RU"/>
        </w:rPr>
      </w:pPr>
    </w:p>
    <w:p w:rsidR="00DD3DF0" w:rsidRPr="00526D9B" w:rsidRDefault="00DD3DF0" w:rsidP="00DD3DF0">
      <w:pPr>
        <w:ind w:left="720"/>
        <w:rPr>
          <w:lang w:val="ru-RU"/>
        </w:rPr>
      </w:pPr>
      <w:r w:rsidRPr="00661E9D">
        <w:rPr>
          <w:b/>
          <w:lang w:val="ru-RU"/>
        </w:rPr>
        <w:t>Обоснование</w:t>
      </w:r>
      <w:r w:rsidRPr="00661E9D">
        <w:rPr>
          <w:lang w:val="ru-RU"/>
        </w:rPr>
        <w:t>:</w:t>
      </w:r>
    </w:p>
    <w:p w:rsidR="00DD3DF0" w:rsidRPr="00526D9B" w:rsidRDefault="009C4A6A" w:rsidP="00DD3DF0">
      <w:pPr>
        <w:ind w:left="720"/>
        <w:rPr>
          <w:lang w:val="ru-RU"/>
        </w:rPr>
      </w:pPr>
      <w:r>
        <w:rPr>
          <w:lang w:val="ru-RU"/>
        </w:rPr>
        <w:t>Для о</w:t>
      </w:r>
      <w:r w:rsidR="00DD3DF0">
        <w:rPr>
          <w:lang w:val="ru-RU"/>
        </w:rPr>
        <w:t>беспеч</w:t>
      </w:r>
      <w:r>
        <w:rPr>
          <w:lang w:val="ru-RU"/>
        </w:rPr>
        <w:t>ения подхода</w:t>
      </w:r>
      <w:r w:rsidR="00DD3DF0">
        <w:rPr>
          <w:lang w:val="ru-RU"/>
        </w:rPr>
        <w:t>, что организация разумно рассмотрела создание политики в отношении публичных вкладов (</w:t>
      </w:r>
      <w:proofErr w:type="spellStart"/>
      <w:r w:rsidR="00DD3DF0">
        <w:rPr>
          <w:lang w:val="ru-RU"/>
        </w:rPr>
        <w:t>контрибьютов</w:t>
      </w:r>
      <w:proofErr w:type="spellEnd"/>
      <w:r w:rsidR="00DD3DF0">
        <w:rPr>
          <w:lang w:val="ru-RU"/>
        </w:rPr>
        <w:t xml:space="preserve">) в FOSS.  Политика вкладов в FOSS может стать частью общей политики FOSS в организации или иметь свою собственную отдельную политику. В ситуации, когда </w:t>
      </w:r>
      <w:r w:rsidR="00372CFC">
        <w:rPr>
          <w:lang w:val="ru-RU"/>
        </w:rPr>
        <w:t>вклады</w:t>
      </w:r>
      <w:r w:rsidR="00DD3DF0">
        <w:rPr>
          <w:lang w:val="ru-RU"/>
        </w:rPr>
        <w:t xml:space="preserve"> ограничены или не допускается вообще, политика должна существовать, чтобы явным образом обозначить такую позицию. </w:t>
      </w:r>
    </w:p>
    <w:p w:rsidR="00DD3DF0" w:rsidRPr="00526D9B" w:rsidRDefault="00DD3DF0" w:rsidP="00DD3DF0">
      <w:pPr>
        <w:rPr>
          <w:lang w:val="ru-RU"/>
        </w:rPr>
      </w:pPr>
    </w:p>
    <w:p w:rsidR="00DD3DF0" w:rsidRPr="00526D9B" w:rsidRDefault="00DD3DF0" w:rsidP="00DD3DF0">
      <w:pPr>
        <w:rPr>
          <w:lang w:val="ru-RU"/>
        </w:rPr>
      </w:pPr>
    </w:p>
    <w:p w:rsidR="00DD3DF0" w:rsidRPr="00526D9B" w:rsidRDefault="00DD3DF0" w:rsidP="00DD3DF0">
      <w:pPr>
        <w:ind w:left="720" w:hanging="720"/>
        <w:rPr>
          <w:b/>
          <w:lang w:val="ru-RU"/>
        </w:rPr>
      </w:pPr>
      <w:r w:rsidRPr="00930513">
        <w:rPr>
          <w:b/>
          <w:lang w:val="ru-RU"/>
        </w:rPr>
        <w:t>5.2</w:t>
      </w:r>
      <w:r w:rsidRPr="00930513">
        <w:rPr>
          <w:b/>
          <w:lang w:val="ru-RU"/>
        </w:rPr>
        <w:tab/>
        <w:t xml:space="preserve">Если организация разрешает </w:t>
      </w:r>
      <w:r w:rsidR="00372CFC">
        <w:rPr>
          <w:b/>
          <w:lang w:val="ru-RU"/>
        </w:rPr>
        <w:t>вклады</w:t>
      </w:r>
      <w:r w:rsidRPr="00930513">
        <w:rPr>
          <w:b/>
          <w:lang w:val="ru-RU"/>
        </w:rPr>
        <w:t xml:space="preserve"> в проекты FOSS, тогда существует процесс, который применяет политику </w:t>
      </w:r>
      <w:r>
        <w:rPr>
          <w:b/>
          <w:lang w:val="ru-RU"/>
        </w:rPr>
        <w:t>вкладов</w:t>
      </w:r>
      <w:r w:rsidRPr="00930513">
        <w:rPr>
          <w:b/>
          <w:lang w:val="ru-RU"/>
        </w:rPr>
        <w:t xml:space="preserve"> для FOSS, описанную в разделе 5.1.</w:t>
      </w:r>
    </w:p>
    <w:p w:rsidR="00DD3DF0" w:rsidRPr="00526D9B" w:rsidRDefault="00DD3DF0" w:rsidP="00DD3DF0">
      <w:pPr>
        <w:rPr>
          <w:b/>
          <w:strike/>
          <w:lang w:val="ru-RU"/>
        </w:rPr>
      </w:pPr>
    </w:p>
    <w:p w:rsidR="00DD3DF0" w:rsidRPr="00D27C65" w:rsidRDefault="00DD3DF0" w:rsidP="00DD3DF0">
      <w:pPr>
        <w:ind w:left="720"/>
      </w:pPr>
      <w:r w:rsidRPr="00D27C65">
        <w:rPr>
          <w:b/>
          <w:lang w:val="ru-RU"/>
        </w:rPr>
        <w:t>Материал(ы) проверки</w:t>
      </w:r>
      <w:r w:rsidRPr="00D27C65">
        <w:rPr>
          <w:lang w:val="ru-RU"/>
        </w:rPr>
        <w:t>:</w:t>
      </w:r>
    </w:p>
    <w:p w:rsidR="00DD3DF0" w:rsidRPr="00526D9B" w:rsidRDefault="00DD3DF0" w:rsidP="00DD3DF0">
      <w:pPr>
        <w:pStyle w:val="a3"/>
        <w:numPr>
          <w:ilvl w:val="0"/>
          <w:numId w:val="1"/>
        </w:numPr>
        <w:ind w:left="1080"/>
        <w:rPr>
          <w:lang w:val="ru-RU"/>
        </w:rPr>
      </w:pPr>
      <w:r w:rsidRPr="00D27C65">
        <w:rPr>
          <w:lang w:val="ru-RU"/>
        </w:rPr>
        <w:t xml:space="preserve">5.2.1 предоставленная политика по </w:t>
      </w:r>
      <w:r>
        <w:rPr>
          <w:lang w:val="ru-RU"/>
        </w:rPr>
        <w:t>вкладам</w:t>
      </w:r>
      <w:r w:rsidRPr="00D27C65">
        <w:rPr>
          <w:lang w:val="ru-RU"/>
        </w:rPr>
        <w:t xml:space="preserve"> в FOSS разрешает </w:t>
      </w:r>
      <w:r>
        <w:rPr>
          <w:lang w:val="ru-RU"/>
        </w:rPr>
        <w:t>вклады</w:t>
      </w:r>
      <w:r w:rsidRPr="00D27C65">
        <w:rPr>
          <w:lang w:val="ru-RU"/>
        </w:rPr>
        <w:t xml:space="preserve">, документированная процедура регулирует </w:t>
      </w:r>
      <w:r>
        <w:rPr>
          <w:lang w:val="ru-RU"/>
        </w:rPr>
        <w:t>вклады</w:t>
      </w:r>
      <w:r w:rsidRPr="00D27C65">
        <w:rPr>
          <w:lang w:val="ru-RU"/>
        </w:rPr>
        <w:t xml:space="preserve"> в FOSS.</w:t>
      </w:r>
    </w:p>
    <w:p w:rsidR="00DD3DF0" w:rsidRPr="00526D9B" w:rsidRDefault="00DD3DF0" w:rsidP="00DD3DF0">
      <w:pPr>
        <w:pStyle w:val="a3"/>
        <w:ind w:left="1080"/>
        <w:rPr>
          <w:lang w:val="ru-RU"/>
        </w:rPr>
      </w:pPr>
    </w:p>
    <w:p w:rsidR="00DD3DF0" w:rsidRPr="00526D9B" w:rsidRDefault="00DD3DF0" w:rsidP="00DD3DF0">
      <w:pPr>
        <w:tabs>
          <w:tab w:val="left" w:pos="2955"/>
        </w:tabs>
        <w:ind w:left="720"/>
        <w:rPr>
          <w:lang w:val="ru-RU"/>
        </w:rPr>
      </w:pPr>
      <w:r w:rsidRPr="00D27C65">
        <w:rPr>
          <w:b/>
          <w:lang w:val="ru-RU"/>
        </w:rPr>
        <w:t>Обоснование</w:t>
      </w:r>
      <w:r w:rsidRPr="00D27C65">
        <w:rPr>
          <w:lang w:val="ru-RU"/>
        </w:rPr>
        <w:t>:</w:t>
      </w:r>
      <w:r w:rsidRPr="00D27C65">
        <w:rPr>
          <w:lang w:val="ru-RU"/>
        </w:rPr>
        <w:tab/>
      </w:r>
    </w:p>
    <w:p w:rsidR="00DD3DF0" w:rsidRPr="00526D9B" w:rsidRDefault="00DD3DF0" w:rsidP="00DD3DF0">
      <w:pPr>
        <w:ind w:left="720"/>
        <w:rPr>
          <w:lang w:val="ru-RU"/>
        </w:rPr>
      </w:pPr>
      <w:r>
        <w:rPr>
          <w:lang w:val="ru-RU"/>
        </w:rPr>
        <w:t xml:space="preserve">Для обеспечения в организации документированного процесса о том, как организация публично способствует FOSS. Политика может существовать таким образом, что вклады не допускаются вовсе. В такой ситуации понятно, что процедуры может не быть, и тем не менее, это требование будет выполнено. </w:t>
      </w:r>
    </w:p>
    <w:p w:rsidR="00DD3DF0" w:rsidRPr="00526D9B" w:rsidRDefault="00DD3DF0">
      <w:pPr>
        <w:rPr>
          <w:lang w:val="ru-RU"/>
        </w:rPr>
      </w:pPr>
      <w:r w:rsidRPr="00526D9B">
        <w:rPr>
          <w:lang w:val="ru-RU"/>
        </w:rPr>
        <w:br w:type="page"/>
      </w:r>
    </w:p>
    <w:p w:rsidR="00DD3DF0" w:rsidRPr="00526D9B" w:rsidRDefault="00DD3DF0" w:rsidP="00DD3DF0">
      <w:pPr>
        <w:pStyle w:val="2"/>
        <w:spacing w:before="60"/>
        <w:rPr>
          <w:lang w:val="ru-RU"/>
        </w:rPr>
      </w:pPr>
      <w:bookmarkStart w:id="38" w:name="_Toc256000008"/>
      <w:bookmarkStart w:id="39" w:name="_Toc457078803"/>
      <w:bookmarkStart w:id="40" w:name="_Toc511568996"/>
      <w:r>
        <w:rPr>
          <w:lang w:val="ru-RU"/>
        </w:rPr>
        <w:lastRenderedPageBreak/>
        <w:t xml:space="preserve">Цель 6: Подтверждение соблюдения требований </w:t>
      </w:r>
      <w:proofErr w:type="spellStart"/>
      <w:r>
        <w:rPr>
          <w:lang w:val="ru-RU"/>
        </w:rPr>
        <w:t>OpenChain</w:t>
      </w:r>
      <w:bookmarkEnd w:id="38"/>
      <w:bookmarkEnd w:id="39"/>
      <w:bookmarkEnd w:id="40"/>
      <w:proofErr w:type="spellEnd"/>
    </w:p>
    <w:p w:rsidR="00DD3DF0" w:rsidRPr="00526D9B" w:rsidRDefault="00DD3DF0" w:rsidP="00DD3DF0">
      <w:pPr>
        <w:spacing w:before="60"/>
        <w:ind w:left="720" w:hanging="720"/>
        <w:rPr>
          <w:b/>
          <w:lang w:val="ru-RU"/>
        </w:rPr>
      </w:pPr>
      <w:r>
        <w:rPr>
          <w:b/>
          <w:lang w:val="ru-RU"/>
        </w:rPr>
        <w:t>6.1</w:t>
      </w:r>
      <w:r>
        <w:rPr>
          <w:b/>
          <w:lang w:val="ru-RU"/>
        </w:rPr>
        <w:tab/>
        <w:t xml:space="preserve">Для того, чтобы организация была сертифицирована со стороны OpenChain, она должна подтвердить, что обладает программой управления FOSS, которая отвечает критериям, описанным в данной Спецификации </w:t>
      </w:r>
      <w:proofErr w:type="spellStart"/>
      <w:r>
        <w:rPr>
          <w:b/>
          <w:lang w:val="ru-RU"/>
        </w:rPr>
        <w:t>OpenChain</w:t>
      </w:r>
      <w:proofErr w:type="spellEnd"/>
      <w:r>
        <w:rPr>
          <w:b/>
          <w:lang w:val="ru-RU"/>
        </w:rPr>
        <w:t xml:space="preserve"> версии 1.2.</w:t>
      </w:r>
    </w:p>
    <w:p w:rsidR="00DD3DF0" w:rsidRPr="00526D9B" w:rsidRDefault="00DD3DF0" w:rsidP="00DD3DF0">
      <w:pPr>
        <w:ind w:left="720" w:hanging="720"/>
        <w:rPr>
          <w:b/>
          <w:lang w:val="ru-RU"/>
        </w:rPr>
      </w:pPr>
    </w:p>
    <w:p w:rsidR="00DD3DF0" w:rsidRPr="00661E9D" w:rsidRDefault="00DD3DF0" w:rsidP="00DD3DF0">
      <w:pPr>
        <w:ind w:left="720"/>
      </w:pPr>
      <w:r w:rsidRPr="00661E9D">
        <w:rPr>
          <w:b/>
          <w:lang w:val="ru-RU"/>
        </w:rPr>
        <w:t>Материал(ы) проверки</w:t>
      </w:r>
      <w:r w:rsidRPr="00661E9D">
        <w:rPr>
          <w:lang w:val="ru-RU"/>
        </w:rPr>
        <w:t>:</w:t>
      </w:r>
    </w:p>
    <w:p w:rsidR="00DD3DF0" w:rsidRPr="00526D9B" w:rsidRDefault="00DD3DF0" w:rsidP="00DD3DF0">
      <w:pPr>
        <w:pStyle w:val="a3"/>
        <w:numPr>
          <w:ilvl w:val="2"/>
          <w:numId w:val="11"/>
        </w:numPr>
        <w:rPr>
          <w:lang w:val="ru-RU"/>
        </w:rPr>
      </w:pPr>
      <w:r>
        <w:rPr>
          <w:lang w:val="ru-RU"/>
        </w:rPr>
        <w:t xml:space="preserve">6.1.1 подтверждение существования программы управления FOSS, которая отвечает всем требованиям этой Спецификации </w:t>
      </w:r>
      <w:proofErr w:type="spellStart"/>
      <w:r>
        <w:rPr>
          <w:lang w:val="ru-RU"/>
        </w:rPr>
        <w:t>OpenChain</w:t>
      </w:r>
      <w:proofErr w:type="spellEnd"/>
      <w:r>
        <w:rPr>
          <w:lang w:val="ru-RU"/>
        </w:rPr>
        <w:t xml:space="preserve"> версии 1.2.</w:t>
      </w:r>
    </w:p>
    <w:p w:rsidR="00DD3DF0" w:rsidRPr="00526D9B" w:rsidRDefault="00DD3DF0" w:rsidP="00DD3DF0">
      <w:pPr>
        <w:pStyle w:val="a3"/>
        <w:ind w:left="1080"/>
        <w:rPr>
          <w:lang w:val="ru-RU"/>
        </w:rPr>
      </w:pPr>
    </w:p>
    <w:p w:rsidR="00DD3DF0" w:rsidRPr="00526D9B" w:rsidRDefault="00DD3DF0" w:rsidP="00DD3DF0">
      <w:pPr>
        <w:ind w:left="720"/>
        <w:rPr>
          <w:lang w:val="ru-RU"/>
        </w:rPr>
      </w:pPr>
      <w:r w:rsidRPr="00661E9D">
        <w:rPr>
          <w:b/>
          <w:lang w:val="ru-RU"/>
        </w:rPr>
        <w:t>Обоснование</w:t>
      </w:r>
      <w:r w:rsidRPr="00661E9D">
        <w:rPr>
          <w:lang w:val="ru-RU"/>
        </w:rPr>
        <w:t>:</w:t>
      </w:r>
    </w:p>
    <w:p w:rsidR="00DD3DF0" w:rsidRPr="00526D9B" w:rsidRDefault="00DD3DF0" w:rsidP="00DD3DF0">
      <w:pPr>
        <w:ind w:left="720"/>
        <w:rPr>
          <w:lang w:val="ru-RU"/>
        </w:rPr>
      </w:pPr>
      <w:r w:rsidRPr="00661E9D">
        <w:rPr>
          <w:lang w:val="ru-RU"/>
        </w:rPr>
        <w:t xml:space="preserve">Для обеспечения того, что если организация заявляет </w:t>
      </w:r>
      <w:r>
        <w:rPr>
          <w:lang w:val="ru-RU"/>
        </w:rPr>
        <w:t xml:space="preserve">о наличии </w:t>
      </w:r>
      <w:r w:rsidRPr="00661E9D">
        <w:rPr>
          <w:lang w:val="ru-RU"/>
        </w:rPr>
        <w:t>Программ</w:t>
      </w:r>
      <w:r>
        <w:rPr>
          <w:lang w:val="ru-RU"/>
        </w:rPr>
        <w:t>ы</w:t>
      </w:r>
      <w:r w:rsidRPr="00661E9D">
        <w:rPr>
          <w:lang w:val="ru-RU"/>
        </w:rPr>
        <w:t>, соответствующ</w:t>
      </w:r>
      <w:r>
        <w:rPr>
          <w:lang w:val="ru-RU"/>
        </w:rPr>
        <w:t>ей</w:t>
      </w:r>
      <w:r w:rsidRPr="00661E9D">
        <w:rPr>
          <w:lang w:val="ru-RU"/>
        </w:rPr>
        <w:t xml:space="preserve"> </w:t>
      </w:r>
      <w:proofErr w:type="spellStart"/>
      <w:r w:rsidRPr="00661E9D">
        <w:rPr>
          <w:lang w:val="ru-RU"/>
        </w:rPr>
        <w:t>OpenChain</w:t>
      </w:r>
      <w:proofErr w:type="spellEnd"/>
      <w:r w:rsidRPr="00661E9D">
        <w:rPr>
          <w:lang w:val="ru-RU"/>
        </w:rPr>
        <w:t xml:space="preserve">, то такая программа соответствует </w:t>
      </w:r>
      <w:r w:rsidRPr="00661E9D">
        <w:rPr>
          <w:u w:val="single"/>
          <w:lang w:val="ru-RU"/>
        </w:rPr>
        <w:t>всем</w:t>
      </w:r>
      <w:r w:rsidRPr="00661E9D">
        <w:rPr>
          <w:lang w:val="ru-RU"/>
        </w:rPr>
        <w:t xml:space="preserve"> требованиям этой </w:t>
      </w:r>
      <w:r w:rsidR="004631A4">
        <w:rPr>
          <w:lang w:val="ru-RU"/>
        </w:rPr>
        <w:t>С</w:t>
      </w:r>
      <w:r w:rsidRPr="00661E9D">
        <w:rPr>
          <w:lang w:val="ru-RU"/>
        </w:rPr>
        <w:t xml:space="preserve">пецификации. Само по себе соответствие ряду этих требований не будет считаться достаточным. </w:t>
      </w:r>
    </w:p>
    <w:p w:rsidR="00DD3DF0" w:rsidRPr="00526D9B" w:rsidRDefault="00DD3DF0">
      <w:pPr>
        <w:rPr>
          <w:lang w:val="ru-RU"/>
        </w:rPr>
      </w:pPr>
    </w:p>
    <w:p w:rsidR="00DD3DF0" w:rsidRPr="00526D9B" w:rsidRDefault="00DD3DF0" w:rsidP="00DD3DF0">
      <w:pPr>
        <w:ind w:left="720" w:hanging="720"/>
        <w:rPr>
          <w:b/>
          <w:highlight w:val="yellow"/>
          <w:lang w:val="ru-RU"/>
        </w:rPr>
      </w:pPr>
      <w:r>
        <w:rPr>
          <w:b/>
          <w:lang w:val="ru-RU"/>
        </w:rPr>
        <w:t>6.2</w:t>
      </w:r>
      <w:r>
        <w:rPr>
          <w:b/>
          <w:lang w:val="ru-RU"/>
        </w:rPr>
        <w:tab/>
        <w:t xml:space="preserve">Совместимость с этой версией </w:t>
      </w:r>
      <w:r w:rsidR="004631A4">
        <w:rPr>
          <w:b/>
          <w:lang w:val="ru-RU"/>
        </w:rPr>
        <w:t>С</w:t>
      </w:r>
      <w:r>
        <w:rPr>
          <w:b/>
          <w:lang w:val="ru-RU"/>
        </w:rPr>
        <w:t xml:space="preserve">пецификации продлится 18 месяцев с момента достижения проверки соответствия. Требования проверки соответствия можно найти на сайте проекта OpenChain. </w:t>
      </w:r>
    </w:p>
    <w:p w:rsidR="00DD3DF0" w:rsidRPr="00526D9B" w:rsidRDefault="00DD3DF0" w:rsidP="00DD3DF0">
      <w:pPr>
        <w:ind w:left="720" w:hanging="720"/>
        <w:rPr>
          <w:b/>
          <w:highlight w:val="yellow"/>
          <w:lang w:val="ru-RU"/>
        </w:rPr>
      </w:pPr>
    </w:p>
    <w:p w:rsidR="00DD3DF0" w:rsidRPr="00526D9B" w:rsidRDefault="00DD3DF0" w:rsidP="00DD3DF0">
      <w:pPr>
        <w:ind w:left="720"/>
        <w:rPr>
          <w:lang w:val="ru-RU"/>
        </w:rPr>
      </w:pPr>
      <w:r w:rsidRPr="00930513">
        <w:rPr>
          <w:b/>
          <w:lang w:val="ru-RU"/>
        </w:rPr>
        <w:t>Материал(ы) проверки</w:t>
      </w:r>
      <w:r w:rsidRPr="00930513">
        <w:rPr>
          <w:lang w:val="ru-RU"/>
        </w:rPr>
        <w:t>:</w:t>
      </w:r>
    </w:p>
    <w:p w:rsidR="00DD3DF0" w:rsidRPr="00526D9B" w:rsidRDefault="00DD3DF0" w:rsidP="00DD3DF0">
      <w:pPr>
        <w:pStyle w:val="a3"/>
        <w:numPr>
          <w:ilvl w:val="2"/>
          <w:numId w:val="11"/>
        </w:numPr>
        <w:rPr>
          <w:lang w:val="ru-RU"/>
        </w:rPr>
      </w:pPr>
      <w:r w:rsidRPr="00930513">
        <w:rPr>
          <w:lang w:val="ru-RU"/>
        </w:rPr>
        <w:t xml:space="preserve">6.2.1 </w:t>
      </w:r>
      <w:r w:rsidR="004631A4">
        <w:rPr>
          <w:lang w:val="ru-RU"/>
        </w:rPr>
        <w:t>о</w:t>
      </w:r>
      <w:r w:rsidRPr="00930513">
        <w:rPr>
          <w:lang w:val="ru-RU"/>
        </w:rPr>
        <w:t>рганизация подтверждает существование программы управления FOSS, которая отвечает всем требованиям этой Спецификации OpenChain версии 1.2 в течение последних 18 месяцев с момента подтверждения такого соответствия.</w:t>
      </w:r>
    </w:p>
    <w:p w:rsidR="00DD3DF0" w:rsidRPr="00526D9B" w:rsidRDefault="00DD3DF0" w:rsidP="00DD3DF0">
      <w:pPr>
        <w:pStyle w:val="a3"/>
        <w:ind w:left="1080"/>
        <w:rPr>
          <w:highlight w:val="yellow"/>
          <w:lang w:val="ru-RU"/>
        </w:rPr>
      </w:pPr>
    </w:p>
    <w:p w:rsidR="00DD3DF0" w:rsidRPr="00526D9B" w:rsidRDefault="00DD3DF0" w:rsidP="00DD3DF0">
      <w:pPr>
        <w:ind w:left="720"/>
        <w:rPr>
          <w:lang w:val="ru-RU"/>
        </w:rPr>
      </w:pPr>
      <w:r w:rsidRPr="00930513">
        <w:rPr>
          <w:b/>
          <w:lang w:val="ru-RU"/>
        </w:rPr>
        <w:t>Обоснование</w:t>
      </w:r>
      <w:r w:rsidRPr="00930513">
        <w:rPr>
          <w:lang w:val="ru-RU"/>
        </w:rPr>
        <w:t>:</w:t>
      </w:r>
    </w:p>
    <w:p w:rsidR="00DD3DF0" w:rsidRPr="00526D9B" w:rsidRDefault="00291C7E" w:rsidP="00DD3DF0">
      <w:pPr>
        <w:ind w:left="720"/>
        <w:rPr>
          <w:lang w:val="ru-RU"/>
        </w:rPr>
      </w:pPr>
      <w:r>
        <w:rPr>
          <w:lang w:val="ru-RU"/>
        </w:rPr>
        <w:t>Д</w:t>
      </w:r>
      <w:r w:rsidR="00DD3DF0" w:rsidRPr="00930513">
        <w:rPr>
          <w:lang w:val="ru-RU"/>
        </w:rPr>
        <w:t>ля организации</w:t>
      </w:r>
      <w:r>
        <w:rPr>
          <w:lang w:val="ru-RU"/>
        </w:rPr>
        <w:t xml:space="preserve"> важно </w:t>
      </w:r>
      <w:r w:rsidR="00DD3DF0" w:rsidRPr="00930513">
        <w:rPr>
          <w:lang w:val="ru-RU"/>
        </w:rPr>
        <w:t xml:space="preserve">быть в курсе о </w:t>
      </w:r>
      <w:r>
        <w:rPr>
          <w:lang w:val="ru-RU"/>
        </w:rPr>
        <w:t>С</w:t>
      </w:r>
      <w:r w:rsidR="00DD3DF0" w:rsidRPr="00930513">
        <w:rPr>
          <w:lang w:val="ru-RU"/>
        </w:rPr>
        <w:t>пецификации, если организация желает декларировать о программе соответствия с течением времени. Это требование обеспечивает поддержку процессов программы и контролирует отсутствие ее распада, если подтверждающая организация продолжит утверждать о таком соответствии и далее.</w:t>
      </w:r>
    </w:p>
    <w:p w:rsidR="00DD3DF0" w:rsidRPr="00526D9B" w:rsidRDefault="00DD3DF0" w:rsidP="00DD3DF0">
      <w:pPr>
        <w:rPr>
          <w:lang w:val="ru-RU"/>
        </w:rPr>
      </w:pPr>
      <w:r w:rsidRPr="00526D9B">
        <w:rPr>
          <w:lang w:val="ru-RU"/>
        </w:rPr>
        <w:br w:type="page"/>
      </w:r>
    </w:p>
    <w:p w:rsidR="00DD3DF0" w:rsidRPr="00526D9B" w:rsidRDefault="00DD3DF0" w:rsidP="00DD3DF0">
      <w:pPr>
        <w:pStyle w:val="1"/>
        <w:spacing w:before="60"/>
        <w:rPr>
          <w:lang w:val="ru-RU"/>
        </w:rPr>
      </w:pPr>
      <w:bookmarkStart w:id="41" w:name="_Toc256000009"/>
      <w:bookmarkStart w:id="42" w:name="_Toc511568997"/>
      <w:r w:rsidRPr="00302F97">
        <w:rPr>
          <w:lang w:val="ru-RU"/>
        </w:rPr>
        <w:lastRenderedPageBreak/>
        <w:t>Приложение I: Переводы на другие языки:</w:t>
      </w:r>
      <w:bookmarkEnd w:id="41"/>
      <w:bookmarkEnd w:id="42"/>
    </w:p>
    <w:p w:rsidR="00DD3DF0" w:rsidRPr="00526D9B" w:rsidRDefault="00DD3DF0" w:rsidP="00DD3DF0">
      <w:pPr>
        <w:spacing w:before="60"/>
        <w:rPr>
          <w:lang w:val="ru-RU"/>
        </w:rPr>
      </w:pPr>
      <w:r w:rsidRPr="00302F97">
        <w:rPr>
          <w:rFonts w:cs="Arial"/>
          <w:shd w:val="clear" w:color="auto" w:fill="FFFFFF"/>
          <w:lang w:val="ru-RU"/>
        </w:rPr>
        <w:t xml:space="preserve">Для облегчения глобального принятия мы приветствуем усилия по переводу Спецификации на различные языки. Т.к. проект OpenChain функционирует как проект с открытым исходным кодом, переводы определяются теми, кто готов внести свое время и знания для выполнения переводов на условиях лицензии CC-BY 4.0 и политики перевода политики самого проекта.  Подробности такой политики и имеющиеся переводы можно найти на </w:t>
      </w:r>
      <w:hyperlink r:id="rId10" w:history="1">
        <w:r w:rsidRPr="00302F97">
          <w:rPr>
            <w:rStyle w:val="a4"/>
            <w:rFonts w:cs="Arial"/>
            <w:shd w:val="clear" w:color="auto" w:fill="FFFFFF"/>
            <w:lang w:val="ru-RU"/>
          </w:rPr>
          <w:t xml:space="preserve">странице </w:t>
        </w:r>
        <w:r w:rsidR="009C4A6A">
          <w:rPr>
            <w:rStyle w:val="a4"/>
            <w:rFonts w:cs="Arial"/>
            <w:shd w:val="clear" w:color="auto" w:fill="FFFFFF"/>
            <w:lang w:val="ru-RU"/>
          </w:rPr>
          <w:t>С</w:t>
        </w:r>
        <w:r w:rsidRPr="00302F97">
          <w:rPr>
            <w:rStyle w:val="a4"/>
            <w:rFonts w:cs="Arial"/>
            <w:shd w:val="clear" w:color="auto" w:fill="FFFFFF"/>
            <w:lang w:val="ru-RU"/>
          </w:rPr>
          <w:t>пецификации</w:t>
        </w:r>
      </w:hyperlink>
      <w:r w:rsidRPr="00302F97">
        <w:rPr>
          <w:rFonts w:cs="Arial"/>
          <w:shd w:val="clear" w:color="auto" w:fill="FFFFFF"/>
          <w:lang w:val="ru-RU"/>
        </w:rPr>
        <w:t xml:space="preserve"> проекта </w:t>
      </w:r>
      <w:proofErr w:type="spellStart"/>
      <w:r w:rsidRPr="00302F97">
        <w:rPr>
          <w:rFonts w:cs="Arial"/>
          <w:shd w:val="clear" w:color="auto" w:fill="FFFFFF"/>
          <w:lang w:val="ru-RU"/>
        </w:rPr>
        <w:t>OpenChain</w:t>
      </w:r>
      <w:proofErr w:type="spellEnd"/>
      <w:r w:rsidRPr="00302F97">
        <w:rPr>
          <w:rFonts w:cs="Arial"/>
          <w:shd w:val="clear" w:color="auto" w:fill="FFFFFF"/>
          <w:lang w:val="ru-RU"/>
        </w:rPr>
        <w:t>.</w:t>
      </w:r>
    </w:p>
    <w:sectPr w:rsidR="00DD3DF0" w:rsidRPr="00526D9B" w:rsidSect="00DD3DF0">
      <w:headerReference w:type="default" r:id="rId11"/>
      <w:footerReference w:type="default" r:id="rId12"/>
      <w:headerReference w:type="first" r:id="rId13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5A6B" w:rsidRDefault="00AE5A6B">
      <w:r>
        <w:separator/>
      </w:r>
    </w:p>
  </w:endnote>
  <w:endnote w:type="continuationSeparator" w:id="0">
    <w:p w:rsidR="00AE5A6B" w:rsidRDefault="00AE5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71674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D3DF0" w:rsidRDefault="00DD3DF0" w:rsidP="00DD3DF0">
        <w:pPr>
          <w:pStyle w:val="a9"/>
          <w:pBdr>
            <w:bottom w:val="single" w:sz="6" w:space="1" w:color="auto"/>
          </w:pBdr>
          <w:jc w:val="right"/>
        </w:pPr>
      </w:p>
      <w:p w:rsidR="00DD3DF0" w:rsidRPr="00520E71" w:rsidRDefault="00DD3DF0" w:rsidP="00DD3DF0">
        <w:pPr>
          <w:pStyle w:val="a9"/>
          <w:jc w:val="right"/>
          <w:rPr>
            <w:sz w:val="16"/>
          </w:rPr>
        </w:pPr>
        <w:r w:rsidRPr="00520E71">
          <w:rPr>
            <w:sz w:val="16"/>
          </w:rPr>
          <w:t>2018 a</w:t>
        </w:r>
      </w:p>
      <w:p w:rsidR="00DD3DF0" w:rsidRDefault="00DD3DF0">
        <w:pPr>
          <w:pStyle w:val="a9"/>
          <w:jc w:val="center"/>
        </w:pPr>
        <w:r w:rsidRPr="001D4513">
          <w:rPr>
            <w:rFonts w:ascii="Calibri" w:hAnsi="Calibri"/>
          </w:rPr>
          <w:t xml:space="preserve">Page </w:t>
        </w:r>
        <w:r w:rsidRPr="001D4513">
          <w:rPr>
            <w:rFonts w:ascii="Calibri" w:hAnsi="Calibri"/>
            <w:b/>
          </w:rPr>
          <w:fldChar w:fldCharType="begin"/>
        </w:r>
        <w:r w:rsidRPr="001D4513">
          <w:rPr>
            <w:rFonts w:ascii="Calibri" w:hAnsi="Calibri"/>
            <w:b/>
          </w:rPr>
          <w:instrText xml:space="preserve"> PAGE </w:instrText>
        </w:r>
        <w:r w:rsidRPr="001D4513">
          <w:rPr>
            <w:rFonts w:ascii="Calibri" w:hAnsi="Calibri"/>
            <w:b/>
          </w:rPr>
          <w:fldChar w:fldCharType="separate"/>
        </w:r>
        <w:r w:rsidR="00415ECA">
          <w:rPr>
            <w:rFonts w:ascii="Calibri" w:hAnsi="Calibri"/>
            <w:b/>
            <w:noProof/>
          </w:rPr>
          <w:t>2</w:t>
        </w:r>
        <w:r w:rsidRPr="001D4513">
          <w:rPr>
            <w:rFonts w:ascii="Calibri" w:hAnsi="Calibri"/>
          </w:rPr>
          <w:fldChar w:fldCharType="end"/>
        </w:r>
        <w:r w:rsidRPr="001D4513">
          <w:rPr>
            <w:rFonts w:ascii="Calibri" w:hAnsi="Calibri"/>
          </w:rPr>
          <w:t xml:space="preserve"> of </w:t>
        </w:r>
        <w:r w:rsidRPr="001D4513">
          <w:rPr>
            <w:rFonts w:ascii="Calibri" w:hAnsi="Calibri"/>
            <w:b/>
          </w:rPr>
          <w:fldChar w:fldCharType="begin"/>
        </w:r>
        <w:r w:rsidRPr="001D4513">
          <w:rPr>
            <w:rFonts w:ascii="Calibri" w:hAnsi="Calibri"/>
            <w:b/>
          </w:rPr>
          <w:instrText xml:space="preserve"> NUMPAGES  </w:instrText>
        </w:r>
        <w:r w:rsidRPr="001D4513">
          <w:rPr>
            <w:rFonts w:ascii="Calibri" w:hAnsi="Calibri"/>
            <w:b/>
          </w:rPr>
          <w:fldChar w:fldCharType="separate"/>
        </w:r>
        <w:r w:rsidR="00415ECA">
          <w:rPr>
            <w:rFonts w:ascii="Calibri" w:hAnsi="Calibri"/>
            <w:b/>
            <w:noProof/>
          </w:rPr>
          <w:t>13</w:t>
        </w:r>
        <w:r w:rsidRPr="001D4513">
          <w:rPr>
            <w:rFonts w:ascii="Calibri" w:hAnsi="Calibri"/>
          </w:rPr>
          <w:fldChar w:fldCharType="end"/>
        </w:r>
        <w:r w:rsidRPr="001D4513">
          <w:rPr>
            <w:rFonts w:ascii="Calibri" w:hAnsi="Calibri"/>
            <w:b/>
          </w:rPr>
          <w:t xml:space="preserve">                                                                                                </w:t>
        </w:r>
      </w:p>
    </w:sdtContent>
  </w:sdt>
  <w:p w:rsidR="00DD3DF0" w:rsidRPr="00023C5F" w:rsidRDefault="00DD3DF0" w:rsidP="00DD3DF0">
    <w:pPr>
      <w:pStyle w:val="a9"/>
      <w:jc w:val="right"/>
      <w:rPr>
        <w:sz w:val="18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5A6B" w:rsidRDefault="00AE5A6B">
      <w:r>
        <w:separator/>
      </w:r>
    </w:p>
  </w:footnote>
  <w:footnote w:type="continuationSeparator" w:id="0">
    <w:p w:rsidR="00AE5A6B" w:rsidRDefault="00AE5A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3DF0" w:rsidRDefault="00AE5A6B" w:rsidP="00DD3DF0">
    <w:pPr>
      <w:pStyle w:val="a7"/>
      <w:jc w:val="right"/>
    </w:pPr>
    <w:r>
      <w:rPr>
        <w:noProof/>
      </w:rPr>
      <w:pict>
        <v:line id="Straight Connector 6" o:spid="_x0000_s3073" style="position:absolute;left:0;text-align:left;flip:y;z-index:251660288;visibility:visible;mso-wrap-style:square;mso-width-percent:0;mso-wrap-distance-left:9pt;mso-wrap-distance-top:0;mso-wrap-distance-right:9pt;mso-wrap-distance-bottom:0;mso-width-percent:0;mso-width-relative:margin" from="-22.8pt,22.8pt" to="469.8pt,25.7pt" strokecolor="#4579b8"/>
      </w:pict>
    </w:r>
    <w:r w:rsidR="00DD3DF0" w:rsidRPr="00023C5F">
      <w:rPr>
        <w:lang w:val="ru-RU"/>
      </w:rPr>
      <w:t xml:space="preserve">Спецификация OpenChain </w:t>
    </w:r>
    <w:r w:rsidR="00DD3DF0">
      <w:rPr>
        <w:noProof/>
        <w:lang w:val="ru-RU" w:eastAsia="ru-RU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-7683</wp:posOffset>
          </wp:positionH>
          <wp:positionV relativeFrom="paragraph">
            <wp:posOffset>-280467</wp:posOffset>
          </wp:positionV>
          <wp:extent cx="860612" cy="478878"/>
          <wp:effectExtent l="0" t="0" r="0" b="0"/>
          <wp:wrapNone/>
          <wp:docPr id="1" name="Picture 1" descr="https://www.linuxfoundation.org/sites/main/files/OpenChain_Logo_Panto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linuxfoundation.org/sites/main/files/OpenChain_Logo_Panto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0612" cy="4788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D3DF0" w:rsidRPr="00023C5F">
      <w:rPr>
        <w:lang w:val="ru-RU"/>
      </w:rPr>
      <w:t>1.2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3DF0" w:rsidRDefault="00DD3DF0">
    <w:pPr>
      <w:pStyle w:val="a7"/>
    </w:pPr>
    <w:r>
      <w:rPr>
        <w:noProof/>
        <w:lang w:val="ru-RU" w:eastAsia="ru-RU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72390</wp:posOffset>
          </wp:positionH>
          <wp:positionV relativeFrom="paragraph">
            <wp:posOffset>-189865</wp:posOffset>
          </wp:positionV>
          <wp:extent cx="1063317" cy="591671"/>
          <wp:effectExtent l="0" t="0" r="3810" b="0"/>
          <wp:wrapNone/>
          <wp:docPr id="2" name="Picture 2" descr="https://www.linuxfoundation.org/sites/main/files/OpenChain_Logo_Panto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linuxfoundation.org/sites/main/files/OpenChain_Logo_Panto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63317" cy="5916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F28"/>
    <w:multiLevelType w:val="hybridMultilevel"/>
    <w:tmpl w:val="5DA620E8"/>
    <w:lvl w:ilvl="0" w:tplc="3A9A883C">
      <w:start w:val="1"/>
      <w:numFmt w:val="bullet"/>
      <w:lvlText w:val=""/>
      <w:lvlJc w:val="left"/>
      <w:pPr>
        <w:ind w:left="0" w:hanging="360"/>
      </w:pPr>
      <w:rPr>
        <w:rFonts w:ascii="Symbol" w:hAnsi="Symbol" w:hint="default"/>
      </w:rPr>
    </w:lvl>
    <w:lvl w:ilvl="1" w:tplc="0D9ED234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2" w:tplc="D65E85D0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3" w:tplc="F216C99E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524A3AF0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93C8F9FE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F956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1F0542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5C0C9B76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06935922"/>
    <w:multiLevelType w:val="hybridMultilevel"/>
    <w:tmpl w:val="6010CBF2"/>
    <w:lvl w:ilvl="0" w:tplc="B0F8A8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BCB80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6D046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9699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5292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8ACED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5081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962C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1C4B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3532C"/>
    <w:multiLevelType w:val="multilevel"/>
    <w:tmpl w:val="059EDC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1C56A6"/>
    <w:multiLevelType w:val="hybridMultilevel"/>
    <w:tmpl w:val="0C0451C0"/>
    <w:lvl w:ilvl="0" w:tplc="A7D63D9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E164426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2C817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E187C8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BA2DAE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BBCA5E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BDCE68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B2B57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AD0BC7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FE0389E"/>
    <w:multiLevelType w:val="hybridMultilevel"/>
    <w:tmpl w:val="EC0AC3A8"/>
    <w:lvl w:ilvl="0" w:tplc="527A6FE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B31AA15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0303AA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22A7B3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A22B60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7E8089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F3EBAC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92368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FC725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40B119A"/>
    <w:multiLevelType w:val="hybridMultilevel"/>
    <w:tmpl w:val="FEDCD756"/>
    <w:lvl w:ilvl="0" w:tplc="A9E0805E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1" w:tplc="39D06618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A3C7AFC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A7226FB8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91ABCE0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513017B2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E44068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8478711C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C7EA1370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D852221"/>
    <w:multiLevelType w:val="hybridMultilevel"/>
    <w:tmpl w:val="15A49C34"/>
    <w:lvl w:ilvl="0" w:tplc="CE669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AA8F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3672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4657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EE01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2BCF5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50B9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EA37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79652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B16CA3"/>
    <w:multiLevelType w:val="hybridMultilevel"/>
    <w:tmpl w:val="F4AC08AE"/>
    <w:lvl w:ilvl="0" w:tplc="3D8CA4A0">
      <w:start w:val="1"/>
      <w:numFmt w:val="decimal"/>
      <w:lvlText w:val="%1)"/>
      <w:lvlJc w:val="left"/>
      <w:pPr>
        <w:ind w:left="360" w:hanging="360"/>
      </w:pPr>
    </w:lvl>
    <w:lvl w:ilvl="1" w:tplc="20B4FB3C" w:tentative="1">
      <w:start w:val="1"/>
      <w:numFmt w:val="lowerLetter"/>
      <w:lvlText w:val="%2."/>
      <w:lvlJc w:val="left"/>
      <w:pPr>
        <w:ind w:left="1080" w:hanging="360"/>
      </w:pPr>
    </w:lvl>
    <w:lvl w:ilvl="2" w:tplc="D7AC787C" w:tentative="1">
      <w:start w:val="1"/>
      <w:numFmt w:val="lowerRoman"/>
      <w:lvlText w:val="%3."/>
      <w:lvlJc w:val="right"/>
      <w:pPr>
        <w:ind w:left="1800" w:hanging="180"/>
      </w:pPr>
    </w:lvl>
    <w:lvl w:ilvl="3" w:tplc="C19AEADE" w:tentative="1">
      <w:start w:val="1"/>
      <w:numFmt w:val="decimal"/>
      <w:lvlText w:val="%4."/>
      <w:lvlJc w:val="left"/>
      <w:pPr>
        <w:ind w:left="2520" w:hanging="360"/>
      </w:pPr>
    </w:lvl>
    <w:lvl w:ilvl="4" w:tplc="F8927A96" w:tentative="1">
      <w:start w:val="1"/>
      <w:numFmt w:val="lowerLetter"/>
      <w:lvlText w:val="%5."/>
      <w:lvlJc w:val="left"/>
      <w:pPr>
        <w:ind w:left="3240" w:hanging="360"/>
      </w:pPr>
    </w:lvl>
    <w:lvl w:ilvl="5" w:tplc="31DC506A" w:tentative="1">
      <w:start w:val="1"/>
      <w:numFmt w:val="lowerRoman"/>
      <w:lvlText w:val="%6."/>
      <w:lvlJc w:val="right"/>
      <w:pPr>
        <w:ind w:left="3960" w:hanging="180"/>
      </w:pPr>
    </w:lvl>
    <w:lvl w:ilvl="6" w:tplc="48DA26BC" w:tentative="1">
      <w:start w:val="1"/>
      <w:numFmt w:val="decimal"/>
      <w:lvlText w:val="%7."/>
      <w:lvlJc w:val="left"/>
      <w:pPr>
        <w:ind w:left="4680" w:hanging="360"/>
      </w:pPr>
    </w:lvl>
    <w:lvl w:ilvl="7" w:tplc="58227028" w:tentative="1">
      <w:start w:val="1"/>
      <w:numFmt w:val="lowerLetter"/>
      <w:lvlText w:val="%8."/>
      <w:lvlJc w:val="left"/>
      <w:pPr>
        <w:ind w:left="5400" w:hanging="360"/>
      </w:pPr>
    </w:lvl>
    <w:lvl w:ilvl="8" w:tplc="1F2095F6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23C1C07"/>
    <w:multiLevelType w:val="multilevel"/>
    <w:tmpl w:val="D000262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521270E"/>
    <w:multiLevelType w:val="hybridMultilevel"/>
    <w:tmpl w:val="FF0C3B6E"/>
    <w:lvl w:ilvl="0" w:tplc="1C5C5F8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7889DE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E4FE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4411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224D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16CC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20C4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9E20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07A65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EA462E"/>
    <w:multiLevelType w:val="multilevel"/>
    <w:tmpl w:val="3E082F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27BF76A1"/>
    <w:multiLevelType w:val="hybridMultilevel"/>
    <w:tmpl w:val="2EACD340"/>
    <w:lvl w:ilvl="0" w:tplc="A16E9E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5160A7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4EAD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8096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B20B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6AF6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3037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B8AC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0365B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69135F"/>
    <w:multiLevelType w:val="hybridMultilevel"/>
    <w:tmpl w:val="D1E0031E"/>
    <w:lvl w:ilvl="0" w:tplc="F58473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9421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FF25D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A05E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18FB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B86AE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CA2F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2A8E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EABC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5840B0"/>
    <w:multiLevelType w:val="hybridMultilevel"/>
    <w:tmpl w:val="AA2A9A94"/>
    <w:lvl w:ilvl="0" w:tplc="1B2CBE5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D80D6C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FC6880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854F4E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938753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5666F8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73E27A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9046B7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9F2614D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5357245"/>
    <w:multiLevelType w:val="multilevel"/>
    <w:tmpl w:val="3F9CCE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FBE2C21"/>
    <w:multiLevelType w:val="multilevel"/>
    <w:tmpl w:val="342275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4A66010"/>
    <w:multiLevelType w:val="multilevel"/>
    <w:tmpl w:val="FCC015B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1BE2706"/>
    <w:multiLevelType w:val="hybridMultilevel"/>
    <w:tmpl w:val="F95018DC"/>
    <w:lvl w:ilvl="0" w:tplc="E024702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D73EEE4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1D0674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76C4CE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8E0BDC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A147B0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8A8563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41C8D1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ABA0B9E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51842EE"/>
    <w:multiLevelType w:val="multilevel"/>
    <w:tmpl w:val="AF5A8DD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5893B87"/>
    <w:multiLevelType w:val="hybridMultilevel"/>
    <w:tmpl w:val="7EEC840C"/>
    <w:lvl w:ilvl="0" w:tplc="7CA89CE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E94F79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A358E20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20EA52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9AE32C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D650E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320385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56453E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00E0FE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9350FF6"/>
    <w:multiLevelType w:val="hybridMultilevel"/>
    <w:tmpl w:val="E92CFC30"/>
    <w:lvl w:ilvl="0" w:tplc="C832AA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D07C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385A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F2E6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0432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5C9B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B841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78A5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4028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371D36"/>
    <w:multiLevelType w:val="hybridMultilevel"/>
    <w:tmpl w:val="92FC537A"/>
    <w:lvl w:ilvl="0" w:tplc="A0208F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B0F2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90BF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9E66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5CC7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68C0A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624C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AC37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AAF5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967973"/>
    <w:multiLevelType w:val="hybridMultilevel"/>
    <w:tmpl w:val="1F740CB2"/>
    <w:lvl w:ilvl="0" w:tplc="ECD2C5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6A10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CE4D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AA99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4864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2E51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1033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D859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A6CBD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C4577E"/>
    <w:multiLevelType w:val="multilevel"/>
    <w:tmpl w:val="7826ED2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F6D02E4"/>
    <w:multiLevelType w:val="multilevel"/>
    <w:tmpl w:val="1BACD4D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4A11684"/>
    <w:multiLevelType w:val="hybridMultilevel"/>
    <w:tmpl w:val="D060945A"/>
    <w:lvl w:ilvl="0" w:tplc="C630C5C8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34A5A38" w:tentative="1">
      <w:start w:val="1"/>
      <w:numFmt w:val="lowerLetter"/>
      <w:lvlText w:val="%2."/>
      <w:lvlJc w:val="left"/>
      <w:pPr>
        <w:ind w:left="1440" w:hanging="360"/>
      </w:pPr>
    </w:lvl>
    <w:lvl w:ilvl="2" w:tplc="856A9D00" w:tentative="1">
      <w:start w:val="1"/>
      <w:numFmt w:val="lowerRoman"/>
      <w:lvlText w:val="%3."/>
      <w:lvlJc w:val="right"/>
      <w:pPr>
        <w:ind w:left="2160" w:hanging="180"/>
      </w:pPr>
    </w:lvl>
    <w:lvl w:ilvl="3" w:tplc="B2167CF2" w:tentative="1">
      <w:start w:val="1"/>
      <w:numFmt w:val="decimal"/>
      <w:lvlText w:val="%4."/>
      <w:lvlJc w:val="left"/>
      <w:pPr>
        <w:ind w:left="2880" w:hanging="360"/>
      </w:pPr>
    </w:lvl>
    <w:lvl w:ilvl="4" w:tplc="ED30E770" w:tentative="1">
      <w:start w:val="1"/>
      <w:numFmt w:val="lowerLetter"/>
      <w:lvlText w:val="%5."/>
      <w:lvlJc w:val="left"/>
      <w:pPr>
        <w:ind w:left="3600" w:hanging="360"/>
      </w:pPr>
    </w:lvl>
    <w:lvl w:ilvl="5" w:tplc="4DD2C65E" w:tentative="1">
      <w:start w:val="1"/>
      <w:numFmt w:val="lowerRoman"/>
      <w:lvlText w:val="%6."/>
      <w:lvlJc w:val="right"/>
      <w:pPr>
        <w:ind w:left="4320" w:hanging="180"/>
      </w:pPr>
    </w:lvl>
    <w:lvl w:ilvl="6" w:tplc="9BD84AD2" w:tentative="1">
      <w:start w:val="1"/>
      <w:numFmt w:val="decimal"/>
      <w:lvlText w:val="%7."/>
      <w:lvlJc w:val="left"/>
      <w:pPr>
        <w:ind w:left="5040" w:hanging="360"/>
      </w:pPr>
    </w:lvl>
    <w:lvl w:ilvl="7" w:tplc="F2B4AB06" w:tentative="1">
      <w:start w:val="1"/>
      <w:numFmt w:val="lowerLetter"/>
      <w:lvlText w:val="%8."/>
      <w:lvlJc w:val="left"/>
      <w:pPr>
        <w:ind w:left="5760" w:hanging="360"/>
      </w:pPr>
    </w:lvl>
    <w:lvl w:ilvl="8" w:tplc="9E28116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836908"/>
    <w:multiLevelType w:val="hybridMultilevel"/>
    <w:tmpl w:val="479A67FE"/>
    <w:lvl w:ilvl="0" w:tplc="E3388080">
      <w:start w:val="1"/>
      <w:numFmt w:val="bullet"/>
      <w:lvlText w:val=""/>
      <w:lvlJc w:val="left"/>
      <w:pPr>
        <w:ind w:left="1260" w:hanging="360"/>
      </w:pPr>
      <w:rPr>
        <w:rFonts w:ascii="Symbol" w:hAnsi="Symbol" w:hint="default"/>
      </w:rPr>
    </w:lvl>
    <w:lvl w:ilvl="1" w:tplc="2E40AE2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2" w:tplc="5F825AC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95AF7B4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779C3270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51D85D90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822ECDE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B7D05FE0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6E7264FC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7">
    <w:nsid w:val="7BC206D9"/>
    <w:multiLevelType w:val="multilevel"/>
    <w:tmpl w:val="C12E9E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F006660"/>
    <w:multiLevelType w:val="multilevel"/>
    <w:tmpl w:val="80D03B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5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/>
      </w:rPr>
    </w:lvl>
  </w:abstractNum>
  <w:num w:numId="1">
    <w:abstractNumId w:val="26"/>
  </w:num>
  <w:num w:numId="2">
    <w:abstractNumId w:val="11"/>
  </w:num>
  <w:num w:numId="3">
    <w:abstractNumId w:val="3"/>
  </w:num>
  <w:num w:numId="4">
    <w:abstractNumId w:val="9"/>
  </w:num>
  <w:num w:numId="5">
    <w:abstractNumId w:val="19"/>
  </w:num>
  <w:num w:numId="6">
    <w:abstractNumId w:val="13"/>
  </w:num>
  <w:num w:numId="7">
    <w:abstractNumId w:val="4"/>
  </w:num>
  <w:num w:numId="8">
    <w:abstractNumId w:val="28"/>
  </w:num>
  <w:num w:numId="9">
    <w:abstractNumId w:val="5"/>
  </w:num>
  <w:num w:numId="10">
    <w:abstractNumId w:val="17"/>
  </w:num>
  <w:num w:numId="11">
    <w:abstractNumId w:val="0"/>
  </w:num>
  <w:num w:numId="12">
    <w:abstractNumId w:val="15"/>
  </w:num>
  <w:num w:numId="13">
    <w:abstractNumId w:val="27"/>
  </w:num>
  <w:num w:numId="14">
    <w:abstractNumId w:val="14"/>
  </w:num>
  <w:num w:numId="15">
    <w:abstractNumId w:val="24"/>
  </w:num>
  <w:num w:numId="16">
    <w:abstractNumId w:val="23"/>
  </w:num>
  <w:num w:numId="17">
    <w:abstractNumId w:val="18"/>
  </w:num>
  <w:num w:numId="18">
    <w:abstractNumId w:val="16"/>
  </w:num>
  <w:num w:numId="19">
    <w:abstractNumId w:val="2"/>
  </w:num>
  <w:num w:numId="20">
    <w:abstractNumId w:val="8"/>
  </w:num>
  <w:num w:numId="21">
    <w:abstractNumId w:val="10"/>
  </w:num>
  <w:num w:numId="22">
    <w:abstractNumId w:val="12"/>
  </w:num>
  <w:num w:numId="23">
    <w:abstractNumId w:val="26"/>
  </w:num>
  <w:num w:numId="24">
    <w:abstractNumId w:val="26"/>
  </w:num>
  <w:num w:numId="25">
    <w:abstractNumId w:val="7"/>
  </w:num>
  <w:num w:numId="26">
    <w:abstractNumId w:val="22"/>
  </w:num>
  <w:num w:numId="27">
    <w:abstractNumId w:val="21"/>
  </w:num>
  <w:num w:numId="28">
    <w:abstractNumId w:val="1"/>
  </w:num>
  <w:num w:numId="29">
    <w:abstractNumId w:val="25"/>
  </w:num>
  <w:num w:numId="30">
    <w:abstractNumId w:val="20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trackRevisions/>
  <w:defaultTabStop w:val="720"/>
  <w:characterSpacingControl w:val="doNotCompress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31A"/>
    <w:rsid w:val="00012452"/>
    <w:rsid w:val="000B7041"/>
    <w:rsid w:val="001A18BF"/>
    <w:rsid w:val="00253357"/>
    <w:rsid w:val="00291C7E"/>
    <w:rsid w:val="0029564E"/>
    <w:rsid w:val="00372CFC"/>
    <w:rsid w:val="003F026A"/>
    <w:rsid w:val="00415ECA"/>
    <w:rsid w:val="004631A4"/>
    <w:rsid w:val="00480D80"/>
    <w:rsid w:val="00501B3E"/>
    <w:rsid w:val="00526D9B"/>
    <w:rsid w:val="00592972"/>
    <w:rsid w:val="005C58F0"/>
    <w:rsid w:val="005D231A"/>
    <w:rsid w:val="0071688B"/>
    <w:rsid w:val="00841062"/>
    <w:rsid w:val="008E2514"/>
    <w:rsid w:val="009C4A6A"/>
    <w:rsid w:val="00AA759A"/>
    <w:rsid w:val="00AE5A6B"/>
    <w:rsid w:val="00BB2638"/>
    <w:rsid w:val="00BB662F"/>
    <w:rsid w:val="00BD5358"/>
    <w:rsid w:val="00C80C8A"/>
    <w:rsid w:val="00C81EFF"/>
    <w:rsid w:val="00C9446A"/>
    <w:rsid w:val="00DD3DF0"/>
    <w:rsid w:val="00E60905"/>
    <w:rsid w:val="00EF0111"/>
    <w:rsid w:val="00F01539"/>
    <w:rsid w:val="00F62298"/>
    <w:rsid w:val="00FB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D41"/>
    <w:pPr>
      <w:spacing w:after="0" w:line="24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21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31D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21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C7360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31D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090845"/>
    <w:pPr>
      <w:tabs>
        <w:tab w:val="left" w:pos="440"/>
        <w:tab w:val="right" w:leader="dot" w:pos="9350"/>
      </w:tabs>
      <w:spacing w:after="100"/>
      <w:jc w:val="center"/>
    </w:pPr>
    <w:rPr>
      <w:b/>
      <w:sz w:val="24"/>
    </w:rPr>
  </w:style>
  <w:style w:type="paragraph" w:styleId="21">
    <w:name w:val="toc 2"/>
    <w:basedOn w:val="a"/>
    <w:next w:val="a"/>
    <w:autoRedefine/>
    <w:uiPriority w:val="39"/>
    <w:unhideWhenUsed/>
    <w:rsid w:val="00E47077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E47077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4707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47077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952DD6"/>
    <w:pPr>
      <w:tabs>
        <w:tab w:val="center" w:pos="4680"/>
        <w:tab w:val="right" w:pos="9360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52DD6"/>
  </w:style>
  <w:style w:type="paragraph" w:styleId="a9">
    <w:name w:val="footer"/>
    <w:basedOn w:val="a"/>
    <w:link w:val="aa"/>
    <w:uiPriority w:val="99"/>
    <w:unhideWhenUsed/>
    <w:rsid w:val="00952DD6"/>
    <w:pPr>
      <w:tabs>
        <w:tab w:val="center" w:pos="4680"/>
        <w:tab w:val="right" w:pos="9360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52DD6"/>
  </w:style>
  <w:style w:type="character" w:customStyle="1" w:styleId="apple-converted-space">
    <w:name w:val="apple-converted-space"/>
    <w:basedOn w:val="a0"/>
    <w:rsid w:val="00CB546C"/>
  </w:style>
  <w:style w:type="character" w:styleId="ab">
    <w:name w:val="Strong"/>
    <w:basedOn w:val="a0"/>
    <w:uiPriority w:val="22"/>
    <w:qFormat/>
    <w:rsid w:val="00133F88"/>
    <w:rPr>
      <w:b/>
      <w:bCs/>
    </w:rPr>
  </w:style>
  <w:style w:type="paragraph" w:styleId="ac">
    <w:name w:val="Revision"/>
    <w:hidden/>
    <w:uiPriority w:val="99"/>
    <w:semiHidden/>
    <w:rsid w:val="00D97B7E"/>
    <w:pPr>
      <w:spacing w:after="0" w:line="240" w:lineRule="auto"/>
    </w:pPr>
  </w:style>
  <w:style w:type="paragraph" w:styleId="ad">
    <w:name w:val="TOC Heading"/>
    <w:basedOn w:val="1"/>
    <w:next w:val="a"/>
    <w:uiPriority w:val="39"/>
    <w:unhideWhenUsed/>
    <w:qFormat/>
    <w:rsid w:val="0010225E"/>
    <w:pPr>
      <w:outlineLvl w:val="9"/>
    </w:pPr>
    <w:rPr>
      <w:lang w:eastAsia="ja-JP"/>
    </w:rPr>
  </w:style>
  <w:style w:type="paragraph" w:styleId="ae">
    <w:name w:val="Normal (Web)"/>
    <w:basedOn w:val="a"/>
    <w:uiPriority w:val="99"/>
    <w:semiHidden/>
    <w:unhideWhenUsed/>
    <w:rsid w:val="00DB5D3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f">
    <w:name w:val="Plain Text"/>
    <w:basedOn w:val="a"/>
    <w:link w:val="af0"/>
    <w:uiPriority w:val="99"/>
    <w:unhideWhenUsed/>
    <w:rsid w:val="00440F16"/>
    <w:pPr>
      <w:jc w:val="left"/>
    </w:pPr>
    <w:rPr>
      <w:rFonts w:ascii="Calibri" w:hAnsi="Calibri"/>
      <w:szCs w:val="21"/>
    </w:rPr>
  </w:style>
  <w:style w:type="character" w:customStyle="1" w:styleId="af0">
    <w:name w:val="Текст Знак"/>
    <w:basedOn w:val="a0"/>
    <w:link w:val="af"/>
    <w:uiPriority w:val="99"/>
    <w:rsid w:val="00440F16"/>
    <w:rPr>
      <w:rFonts w:ascii="Calibri" w:hAnsi="Calibri"/>
      <w:szCs w:val="21"/>
    </w:rPr>
  </w:style>
  <w:style w:type="character" w:styleId="af1">
    <w:name w:val="FollowedHyperlink"/>
    <w:basedOn w:val="a0"/>
    <w:uiPriority w:val="99"/>
    <w:semiHidden/>
    <w:unhideWhenUsed/>
    <w:rsid w:val="00686C0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D41"/>
    <w:pPr>
      <w:spacing w:after="0" w:line="24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21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31D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21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C7360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31D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090845"/>
    <w:pPr>
      <w:tabs>
        <w:tab w:val="left" w:pos="440"/>
        <w:tab w:val="right" w:leader="dot" w:pos="9350"/>
      </w:tabs>
      <w:spacing w:after="100"/>
      <w:jc w:val="center"/>
    </w:pPr>
    <w:rPr>
      <w:b/>
      <w:sz w:val="24"/>
    </w:rPr>
  </w:style>
  <w:style w:type="paragraph" w:styleId="21">
    <w:name w:val="toc 2"/>
    <w:basedOn w:val="a"/>
    <w:next w:val="a"/>
    <w:autoRedefine/>
    <w:uiPriority w:val="39"/>
    <w:unhideWhenUsed/>
    <w:rsid w:val="00E47077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E47077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4707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47077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952DD6"/>
    <w:pPr>
      <w:tabs>
        <w:tab w:val="center" w:pos="4680"/>
        <w:tab w:val="right" w:pos="9360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52DD6"/>
  </w:style>
  <w:style w:type="paragraph" w:styleId="a9">
    <w:name w:val="footer"/>
    <w:basedOn w:val="a"/>
    <w:link w:val="aa"/>
    <w:uiPriority w:val="99"/>
    <w:unhideWhenUsed/>
    <w:rsid w:val="00952DD6"/>
    <w:pPr>
      <w:tabs>
        <w:tab w:val="center" w:pos="4680"/>
        <w:tab w:val="right" w:pos="9360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52DD6"/>
  </w:style>
  <w:style w:type="character" w:customStyle="1" w:styleId="apple-converted-space">
    <w:name w:val="apple-converted-space"/>
    <w:basedOn w:val="a0"/>
    <w:rsid w:val="00CB546C"/>
  </w:style>
  <w:style w:type="character" w:styleId="ab">
    <w:name w:val="Strong"/>
    <w:basedOn w:val="a0"/>
    <w:uiPriority w:val="22"/>
    <w:qFormat/>
    <w:rsid w:val="00133F88"/>
    <w:rPr>
      <w:b/>
      <w:bCs/>
    </w:rPr>
  </w:style>
  <w:style w:type="paragraph" w:styleId="ac">
    <w:name w:val="Revision"/>
    <w:hidden/>
    <w:uiPriority w:val="99"/>
    <w:semiHidden/>
    <w:rsid w:val="00D97B7E"/>
    <w:pPr>
      <w:spacing w:after="0" w:line="240" w:lineRule="auto"/>
    </w:pPr>
  </w:style>
  <w:style w:type="paragraph" w:styleId="ad">
    <w:name w:val="TOC Heading"/>
    <w:basedOn w:val="1"/>
    <w:next w:val="a"/>
    <w:uiPriority w:val="39"/>
    <w:unhideWhenUsed/>
    <w:qFormat/>
    <w:rsid w:val="0010225E"/>
    <w:pPr>
      <w:outlineLvl w:val="9"/>
    </w:pPr>
    <w:rPr>
      <w:lang w:eastAsia="ja-JP"/>
    </w:rPr>
  </w:style>
  <w:style w:type="paragraph" w:styleId="ae">
    <w:name w:val="Normal (Web)"/>
    <w:basedOn w:val="a"/>
    <w:uiPriority w:val="99"/>
    <w:semiHidden/>
    <w:unhideWhenUsed/>
    <w:rsid w:val="00DB5D3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f">
    <w:name w:val="Plain Text"/>
    <w:basedOn w:val="a"/>
    <w:link w:val="af0"/>
    <w:uiPriority w:val="99"/>
    <w:unhideWhenUsed/>
    <w:rsid w:val="00440F16"/>
    <w:pPr>
      <w:jc w:val="left"/>
    </w:pPr>
    <w:rPr>
      <w:rFonts w:ascii="Calibri" w:hAnsi="Calibri"/>
      <w:szCs w:val="21"/>
    </w:rPr>
  </w:style>
  <w:style w:type="character" w:customStyle="1" w:styleId="af0">
    <w:name w:val="Текст Знак"/>
    <w:basedOn w:val="a0"/>
    <w:link w:val="af"/>
    <w:uiPriority w:val="99"/>
    <w:rsid w:val="00440F16"/>
    <w:rPr>
      <w:rFonts w:ascii="Calibri" w:hAnsi="Calibri"/>
      <w:szCs w:val="21"/>
    </w:rPr>
  </w:style>
  <w:style w:type="character" w:styleId="af1">
    <w:name w:val="FollowedHyperlink"/>
    <w:basedOn w:val="a0"/>
    <w:uiPriority w:val="99"/>
    <w:semiHidden/>
    <w:unhideWhenUsed/>
    <w:rsid w:val="00686C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iki.linuxfoundation.org/openchain/spec-translation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creativecommons.org/licenses/by/4.0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9B7881-2C57-44DF-A949-A9523AF01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1</Pages>
  <Words>2920</Words>
  <Characters>16646</Characters>
  <Application>Microsoft Office Word</Application>
  <DocSecurity>0</DocSecurity>
  <Lines>138</Lines>
  <Paragraphs>39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 River Systems</Company>
  <LinksUpToDate>false</LinksUpToDate>
  <CharactersWithSpaces>19527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Dorotenko</dc:creator>
  <cp:lastModifiedBy>Denis Dorotenko</cp:lastModifiedBy>
  <cp:revision>34</cp:revision>
  <cp:lastPrinted>2018-05-02T06:22:00Z</cp:lastPrinted>
  <dcterms:created xsi:type="dcterms:W3CDTF">2018-05-02T06:21:00Z</dcterms:created>
  <dcterms:modified xsi:type="dcterms:W3CDTF">2019-06-29T16:56:00Z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